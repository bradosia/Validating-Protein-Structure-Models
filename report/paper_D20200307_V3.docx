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4"/>
          <w:szCs w:val="24"/>
        </w:rPr>
      </w:pPr>
      <w:r>
        <w:rPr>
          <w:sz w:val="24"/>
          <w:szCs w:val="24"/>
        </w:rPr>
        <w:t>Validating Protein Structure Models Using Internal Energy</w:t>
      </w:r>
    </w:p>
    <w:p>
      <w:pPr>
        <w:pStyle w:val="Normal1"/>
        <w:rPr>
          <w:sz w:val="24"/>
          <w:szCs w:val="24"/>
        </w:rPr>
      </w:pPr>
      <w:r>
        <w:rPr>
          <w:sz w:val="24"/>
          <w:szCs w:val="24"/>
        </w:rPr>
        <w:t>By: Branden Lee and Kim Kwan</w:t>
      </w:r>
    </w:p>
    <w:p>
      <w:pPr>
        <w:pStyle w:val="Normal1"/>
        <w:rPr>
          <w:sz w:val="24"/>
          <w:szCs w:val="24"/>
        </w:rPr>
      </w:pPr>
      <w:r>
        <w:rPr>
          <w:sz w:val="24"/>
          <w:szCs w:val="24"/>
        </w:rPr>
      </w:r>
    </w:p>
    <w:p>
      <w:pPr>
        <w:pStyle w:val="Normal1"/>
        <w:rPr>
          <w:sz w:val="24"/>
          <w:szCs w:val="24"/>
        </w:rPr>
      </w:pPr>
      <w:r>
        <w:rPr>
          <w:sz w:val="24"/>
          <w:szCs w:val="24"/>
        </w:rPr>
        <w:t>ECS 129 Option 5</w:t>
      </w:r>
    </w:p>
    <w:p>
      <w:pPr>
        <w:pStyle w:val="Normal1"/>
        <w:rPr>
          <w:sz w:val="24"/>
          <w:szCs w:val="24"/>
        </w:rPr>
      </w:pPr>
      <w:r>
        <w:rPr>
          <w:sz w:val="24"/>
          <w:szCs w:val="24"/>
        </w:rPr>
        <w:t xml:space="preserve">Secret: </w:t>
      </w:r>
      <w:hyperlink r:id="rId2">
        <w:bookmarkStart w:id="0" w:name="docs-internal-guid-c5eacb90-7fff-5e68-ef"/>
        <w:bookmarkEnd w:id="0"/>
        <w:r>
          <w:rPr>
            <w:rStyle w:val="InternetLink"/>
            <w:rFonts w:ascii="Arial" w:hAnsi="Arial"/>
            <w:b w:val="false"/>
            <w:i w:val="false"/>
            <w:caps w:val="false"/>
            <w:smallCaps w:val="false"/>
            <w:strike w:val="false"/>
            <w:dstrike w:val="false"/>
            <w:color w:val="1155CC"/>
            <w:sz w:val="24"/>
            <w:szCs w:val="24"/>
            <w:u w:val="single"/>
            <w:effect w:val="none"/>
          </w:rPr>
          <w:t>https://github.com/bradosia/Validating-Protein-Structure-Models</w:t>
        </w:r>
      </w:hyperlink>
      <w:r>
        <w:rPr>
          <w:sz w:val="24"/>
          <w:szCs w:val="24"/>
        </w:rPr>
        <w:t xml:space="preserve"> </w:t>
      </w:r>
    </w:p>
    <w:p>
      <w:pPr>
        <w:pStyle w:val="Normal1"/>
        <w:rPr>
          <w:sz w:val="24"/>
          <w:szCs w:val="24"/>
        </w:rPr>
      </w:pPr>
      <w:r>
        <w:rPr>
          <w:sz w:val="24"/>
          <w:szCs w:val="24"/>
        </w:rPr>
      </w:r>
    </w:p>
    <w:p>
      <w:pPr>
        <w:pStyle w:val="Normal1"/>
        <w:rPr>
          <w:sz w:val="24"/>
          <w:szCs w:val="24"/>
        </w:rPr>
      </w:pPr>
      <w:r>
        <w:rPr>
          <w:sz w:val="24"/>
          <w:szCs w:val="24"/>
        </w:rPr>
        <w:t>Background questions:</w:t>
      </w:r>
    </w:p>
    <w:p>
      <w:pPr>
        <w:pStyle w:val="Normal1"/>
        <w:ind w:left="720" w:hanging="0"/>
        <w:rPr/>
      </w:pPr>
      <w:r>
        <w:rPr/>
        <w:t>1.</w:t>
      </w:r>
      <w:r>
        <w:rPr>
          <w:rFonts w:eastAsia="Times New Roman" w:cs="Times New Roman" w:ascii="Times New Roman" w:hAnsi="Times New Roman"/>
          <w:sz w:val="14"/>
          <w:szCs w:val="14"/>
        </w:rPr>
        <w:t xml:space="preserve">    </w:t>
      </w:r>
      <w:r>
        <w:rPr/>
        <w:t xml:space="preserve">Why are we answering this?  What is the scientific question we are </w:t>
      </w:r>
      <w:r>
        <w:rPr>
          <w:sz w:val="24"/>
          <w:szCs w:val="24"/>
        </w:rPr>
        <w:t>trying</w:t>
      </w:r>
      <w:r>
        <w:rPr/>
        <w:t xml:space="preserve"> to answer? </w:t>
      </w:r>
    </w:p>
    <w:p>
      <w:pPr>
        <w:pStyle w:val="Normal1"/>
        <w:ind w:left="720" w:hanging="0"/>
        <w:rPr/>
      </w:pPr>
      <w:r>
        <w:rPr/>
        <w:t>2.</w:t>
      </w:r>
      <w:r>
        <w:rPr>
          <w:rFonts w:eastAsia="Times New Roman" w:cs="Times New Roman" w:ascii="Times New Roman" w:hAnsi="Times New Roman"/>
          <w:sz w:val="14"/>
          <w:szCs w:val="14"/>
        </w:rPr>
        <w:t xml:space="preserve">    </w:t>
      </w:r>
      <w:r>
        <w:rPr/>
        <w:t>What is currently known about this topic? Who has already worked on this?</w:t>
      </w:r>
    </w:p>
    <w:p>
      <w:pPr>
        <w:pStyle w:val="Normal1"/>
        <w:ind w:left="720" w:hanging="0"/>
        <w:rPr/>
      </w:pPr>
      <w:r>
        <w:rPr/>
        <w:t>3.</w:t>
      </w:r>
      <w:r>
        <w:rPr>
          <w:rFonts w:eastAsia="Times New Roman" w:cs="Times New Roman" w:ascii="Times New Roman" w:hAnsi="Times New Roman"/>
          <w:sz w:val="14"/>
          <w:szCs w:val="14"/>
        </w:rPr>
        <w:t xml:space="preserve">    </w:t>
      </w:r>
      <w:r>
        <w:rPr/>
        <w:t xml:space="preserve">What have you done? </w:t>
      </w:r>
    </w:p>
    <w:p>
      <w:pPr>
        <w:pStyle w:val="Normal1"/>
        <w:rPr>
          <w:sz w:val="24"/>
          <w:szCs w:val="24"/>
        </w:rPr>
      </w:pPr>
      <w:r>
        <w:rPr>
          <w:sz w:val="24"/>
          <w:szCs w:val="24"/>
        </w:rPr>
        <w:t xml:space="preserve"> </w:t>
      </w:r>
    </w:p>
    <w:p>
      <w:pPr>
        <w:pStyle w:val="Normal1"/>
        <w:rPr>
          <w:sz w:val="24"/>
          <w:szCs w:val="24"/>
          <w:u w:val="single"/>
        </w:rPr>
      </w:pPr>
      <w:r>
        <w:rPr>
          <w:sz w:val="24"/>
          <w:szCs w:val="24"/>
          <w:u w:val="single"/>
        </w:rPr>
        <w:t>Abstract</w:t>
      </w:r>
    </w:p>
    <w:p>
      <w:pPr>
        <w:pStyle w:val="Normal1"/>
        <w:rPr>
          <w:sz w:val="24"/>
          <w:szCs w:val="24"/>
        </w:rPr>
      </w:pPr>
      <w:r>
        <w:rPr>
          <w:sz w:val="24"/>
          <w:szCs w:val="24"/>
        </w:rPr>
      </w:r>
    </w:p>
    <w:p>
      <w:pPr>
        <w:pStyle w:val="Normal1"/>
        <w:rPr>
          <w:sz w:val="24"/>
          <w:szCs w:val="24"/>
        </w:rPr>
      </w:pPr>
      <w:r>
        <w:rPr>
          <w:sz w:val="24"/>
          <w:szCs w:val="24"/>
        </w:rPr>
        <w:tab/>
        <w:t>This project seeks to determine which structure of a protein is more likely to be the native state by comparing free energy scores. Free energy scores are calculated by making approximations of the summations that include Van der Waals forces, Coulomb forces, and solvation energy. The project is run in standard python 3 with preprocessed protein data files.</w:t>
      </w:r>
    </w:p>
    <w:p>
      <w:pPr>
        <w:pStyle w:val="Normal1"/>
        <w:rPr>
          <w:sz w:val="24"/>
          <w:szCs w:val="24"/>
        </w:rPr>
      </w:pPr>
      <w:r>
        <w:rPr>
          <w:sz w:val="24"/>
          <w:szCs w:val="24"/>
        </w:rPr>
      </w:r>
    </w:p>
    <w:p>
      <w:pPr>
        <w:pStyle w:val="Normal1"/>
        <w:rPr>
          <w:sz w:val="24"/>
          <w:szCs w:val="24"/>
          <w:u w:val="single"/>
        </w:rPr>
      </w:pPr>
      <w:r>
        <w:rPr>
          <w:sz w:val="24"/>
          <w:szCs w:val="24"/>
          <w:u w:val="single"/>
        </w:rPr>
        <w:t>Introduction</w:t>
      </w:r>
    </w:p>
    <w:p>
      <w:pPr>
        <w:pStyle w:val="Normal1"/>
        <w:rPr>
          <w:sz w:val="24"/>
          <w:szCs w:val="24"/>
        </w:rPr>
      </w:pPr>
      <w:r>
        <w:rPr>
          <w:sz w:val="24"/>
          <w:szCs w:val="24"/>
        </w:rPr>
      </w:r>
    </w:p>
    <w:p>
      <w:pPr>
        <w:pStyle w:val="Normal1"/>
        <w:ind w:firstLine="720"/>
        <w:rPr>
          <w:sz w:val="24"/>
          <w:szCs w:val="24"/>
          <w:ins w:id="0" w:author="Brad Lee" w:date="2020-03-08T00:32:49Z"/>
        </w:rPr>
      </w:pPr>
      <w:commentRangeStart w:id="0"/>
      <w:commentRangeStart w:id="1"/>
      <w:r>
        <w:rPr>
          <w:sz w:val="24"/>
          <w:szCs w:val="24"/>
        </w:rPr>
        <w:t xml:space="preserve">The human body requires proteins to carry out structural, enzymatic, and transport functions. Since the start of molecular biology research, determining protein structure from primary structure has been a priority of scientists worldwide.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However, given a polypeptide sequence and two possible structures, we want to identify the most likely native state the sequence will form.  </w:t>
      </w:r>
    </w:p>
    <w:p>
      <w:pPr>
        <w:pStyle w:val="Normal1"/>
        <w:ind w:firstLine="720"/>
        <w:rPr>
          <w:sz w:val="24"/>
          <w:szCs w:val="24"/>
          <w:ins w:id="2" w:author="Brad Lee" w:date="2020-03-08T00:32:49Z"/>
        </w:rPr>
      </w:pPr>
      <w:ins w:id="1" w:author="Brad Lee" w:date="2020-03-08T00:32:49Z">
        <w:r>
          <w:rPr>
            <w:sz w:val="24"/>
            <w:szCs w:val="24"/>
          </w:rPr>
          <w:t xml:space="preserve">The 1972 Nobel Prize winner, Christian Anfinsen, hypothesized a protein’s native structure is a unique, stable and kinetically accessible minimum of the free energy (Anfinsen). This hypothesis known as the thermodynamic hypothesis, is the basis for many protein folding computations. </w:t>
        </w:r>
      </w:ins>
    </w:p>
    <w:p>
      <w:pPr>
        <w:pStyle w:val="Normal1"/>
        <w:ind w:firstLine="720"/>
        <w:rPr>
          <w:sz w:val="24"/>
          <w:szCs w:val="24"/>
          <w:ins w:id="4" w:author="Brad Lee" w:date="2020-03-08T00:32:49Z"/>
        </w:rPr>
      </w:pPr>
      <w:ins w:id="3" w:author="Brad Lee" w:date="2020-03-08T00:32:49Z">
        <w:r>
          <w:rPr>
            <w:sz w:val="24"/>
            <w:szCs w:val="24"/>
          </w:rPr>
          <w:t>One such way of calculating free energy of a protein is using experimental-based approximations with OPLS force fields. OPLS force field parameters for amino acids are used to predict the free energy inside a protein. Intermolecular forces such as Van der Waals forces, Coulomb, and solvation energy must be factored into the calculation.</w:t>
        </w:r>
      </w:ins>
    </w:p>
    <w:p>
      <w:pPr>
        <w:pStyle w:val="Normal1"/>
        <w:ind w:firstLine="720"/>
        <w:rPr>
          <w:sz w:val="24"/>
          <w:szCs w:val="24"/>
          <w:ins w:id="6" w:author="Brad Lee" w:date="2020-03-08T00:32:49Z"/>
        </w:rPr>
      </w:pPr>
      <w:ins w:id="5" w:author="Brad Lee" w:date="2020-03-08T00:32:49Z">
        <w:r>
          <w:rPr>
            <w:sz w:val="24"/>
            <w:szCs w:val="24"/>
          </w:rPr>
          <w:t>The primary estimation of free energy used in this project is:</w:t>
        </w:r>
      </w:ins>
    </w:p>
    <w:p>
      <w:pPr>
        <w:pStyle w:val="Normal1"/>
        <w:ind w:left="0" w:hanging="0"/>
        <w:rPr>
          <w:sz w:val="24"/>
          <w:szCs w:val="24"/>
        </w:rPr>
      </w:pPr>
      <w:r>
        <w:rPr/>
        <w:drawing>
          <wp:inline distT="0" distB="0" distL="0" distR="0">
            <wp:extent cx="5943600" cy="4826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5943600" cy="482600"/>
                    </a:xfrm>
                    <a:prstGeom prst="rect">
                      <a:avLst/>
                    </a:prstGeom>
                  </pic:spPr>
                </pic:pic>
              </a:graphicData>
            </a:graphic>
          </wp:inline>
        </w:drawing>
      </w:r>
      <w:r>
        <w:rPr/>
      </w:r>
      <w:commentRangeEnd w:id="1"/>
      <w:r>
        <w:commentReference w:id="1"/>
      </w:r>
      <w:commentRangeEnd w:id="0"/>
      <w:r>
        <w:commentReference w:id="0"/>
      </w:r>
      <w:r>
        <w:rPr/>
      </w:r>
    </w:p>
    <w:p>
      <w:pPr>
        <w:pStyle w:val="Normal1"/>
        <w:ind w:firstLine="720"/>
        <w:rPr>
          <w:sz w:val="24"/>
          <w:szCs w:val="24"/>
        </w:rPr>
      </w:pPr>
      <w:r>
        <w:rPr>
          <w:sz w:val="24"/>
          <w:szCs w:val="24"/>
        </w:rPr>
      </w:r>
    </w:p>
    <w:p>
      <w:pPr>
        <w:pStyle w:val="Normal1"/>
        <w:ind w:firstLine="720"/>
        <w:rPr>
          <w:sz w:val="24"/>
          <w:szCs w:val="24"/>
        </w:rPr>
      </w:pPr>
      <w:r>
        <w:rPr>
          <w:sz w:val="24"/>
          <w:szCs w:val="24"/>
        </w:rPr>
        <w:t>The approximation for Van der Waals energy is done using the equation for Lennard-Jones-Potential as shown in figure 1.</w:t>
      </w:r>
    </w:p>
    <w:p>
      <w:pPr>
        <w:pStyle w:val="Normal1"/>
        <w:ind w:firstLine="720"/>
        <w:rPr>
          <w:sz w:val="24"/>
          <w:szCs w:val="24"/>
        </w:rPr>
      </w:pPr>
      <w:r>
        <w:rPr>
          <w:sz w:val="24"/>
          <w:szCs w:val="24"/>
        </w:rPr>
        <w:drawing>
          <wp:anchor behindDoc="0" distT="114300" distB="114300" distL="114300" distR="114300" simplePos="0" locked="0" layoutInCell="1" allowOverlap="1" relativeHeight="5">
            <wp:simplePos x="0" y="0"/>
            <wp:positionH relativeFrom="column">
              <wp:posOffset>0</wp:posOffset>
            </wp:positionH>
            <wp:positionV relativeFrom="paragraph">
              <wp:posOffset>123825</wp:posOffset>
            </wp:positionV>
            <wp:extent cx="1971675" cy="86550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971675" cy="865505"/>
                    </a:xfrm>
                    <a:prstGeom prst="rect">
                      <a:avLst/>
                    </a:prstGeom>
                  </pic:spPr>
                </pic:pic>
              </a:graphicData>
            </a:graphic>
          </wp:anchor>
        </w:drawing>
      </w:r>
    </w:p>
    <w:p>
      <w:pPr>
        <w:pStyle w:val="Normal1"/>
        <w:ind w:left="2160" w:hanging="0"/>
        <w:rPr>
          <w:sz w:val="24"/>
          <w:szCs w:val="24"/>
        </w:rPr>
      </w:pPr>
      <w:r>
        <mc:AlternateContent>
          <mc:Choice Requires="wps">
            <w:drawing>
              <wp:anchor behindDoc="0" distT="114300" distB="114300" distL="114300" distR="114300" simplePos="0" locked="0" layoutInCell="1" allowOverlap="1" relativeHeight="4">
                <wp:simplePos x="0" y="0"/>
                <wp:positionH relativeFrom="column">
                  <wp:posOffset>209550</wp:posOffset>
                </wp:positionH>
                <wp:positionV relativeFrom="paragraph">
                  <wp:posOffset>866775</wp:posOffset>
                </wp:positionV>
                <wp:extent cx="872490" cy="325755"/>
                <wp:effectExtent l="0" t="0" r="0" b="0"/>
                <wp:wrapSquare wrapText="bothSides"/>
                <wp:docPr id="3" name="Image1"/>
                <a:graphic xmlns:a="http://schemas.openxmlformats.org/drawingml/2006/main">
                  <a:graphicData uri="http://schemas.microsoft.com/office/word/2010/wordprocessingShape">
                    <wps:wsp>
                      <wps:cNvSpPr/>
                      <wps:spPr>
                        <a:xfrm>
                          <a:off x="0" y="0"/>
                          <a:ext cx="871920" cy="3250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Figure 1.2</w:t>
                            </w:r>
                          </w:p>
                        </w:txbxContent>
                      </wps:txbx>
                      <wps:bodyPr tIns="91440" bIns="91440">
                        <a:noAutofit/>
                      </wps:bodyPr>
                    </wps:wsp>
                  </a:graphicData>
                </a:graphic>
              </wp:anchor>
            </w:drawing>
          </mc:Choice>
          <mc:Fallback>
            <w:pict>
              <v:rect id="shape_0" ID="Image1" stroked="f" style="position:absolute;margin-left:16.5pt;margin-top:68.25pt;width:68.6pt;height:25.55pt">
                <w10:wrap type="square"/>
                <v:fill o:detectmouseclick="t" on="false"/>
                <v:stroke color="#3465a4" joinstyle="round" endcap="flat"/>
                <v:textbo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Figure 1.2</w:t>
                      </w:r>
                    </w:p>
                  </w:txbxContent>
                </v:textbox>
              </v:rect>
            </w:pict>
          </mc:Fallback>
        </mc:AlternateContent>
      </w:r>
      <w:r>
        <w:rPr>
          <w:sz w:val="24"/>
          <w:szCs w:val="24"/>
        </w:rPr>
        <w:t>The Lennard-Jones potential is a mathematically simple model that approximates the interaction between a pair of neutral atoms or molecules. A form of this interatomic potential was first proposed in 1924 by John Lennard-Jones. ε is the depth of the potential well, s</w:t>
      </w:r>
      <w:r>
        <w:rPr>
          <w:sz w:val="24"/>
          <w:szCs w:val="24"/>
          <w:vertAlign w:val="subscript"/>
        </w:rPr>
        <w:t>ij</w:t>
      </w:r>
      <w:r>
        <w:rPr>
          <w:sz w:val="24"/>
          <w:szCs w:val="24"/>
        </w:rPr>
        <w:t xml:space="preserve"> is the distance at which the potential reaches its minimum, and r is the distance between the particles. This equation accounts for the attraction and repulsive forces that an atom may experience depending on its distance relative to other atoms within the peptide.</w:t>
      </w:r>
    </w:p>
    <w:p>
      <w:pPr>
        <w:pStyle w:val="Normal1"/>
        <w:ind w:left="0" w:hanging="0"/>
        <w:rPr>
          <w:sz w:val="24"/>
          <w:szCs w:val="24"/>
          <w:ins w:id="8" w:author="Brad Lee" w:date="2020-03-08T03:50:40Z"/>
        </w:rPr>
      </w:pPr>
      <w:ins w:id="7" w:author="Brad Lee" w:date="2020-03-08T03:50:40Z">
        <w:r>
          <w:rPr>
            <w:sz w:val="24"/>
            <w:szCs w:val="24"/>
          </w:rPr>
          <w:drawing>
            <wp:anchor behindDoc="0" distT="114300" distB="114300" distL="114300" distR="114300" simplePos="0" locked="0" layoutInCell="1" allowOverlap="1" relativeHeight="3">
              <wp:simplePos x="0" y="0"/>
              <wp:positionH relativeFrom="column">
                <wp:posOffset>19050</wp:posOffset>
              </wp:positionH>
              <wp:positionV relativeFrom="paragraph">
                <wp:posOffset>228600</wp:posOffset>
              </wp:positionV>
              <wp:extent cx="1642745" cy="748030"/>
              <wp:effectExtent l="0" t="0" r="0" b="0"/>
              <wp:wrapSquare wrapText="bothSides"/>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5"/>
                      <a:stretch>
                        <a:fillRect/>
                      </a:stretch>
                    </pic:blipFill>
                    <pic:spPr bwMode="auto">
                      <a:xfrm>
                        <a:off x="0" y="0"/>
                        <a:ext cx="1642745" cy="748030"/>
                      </a:xfrm>
                      <a:prstGeom prst="rect">
                        <a:avLst/>
                      </a:prstGeom>
                    </pic:spPr>
                  </pic:pic>
                </a:graphicData>
              </a:graphic>
            </wp:anchor>
          </w:drawing>
        </w:r>
      </w:ins>
    </w:p>
    <w:p>
      <w:pPr>
        <w:pStyle w:val="Normal1"/>
        <w:rPr>
          <w:sz w:val="24"/>
          <w:szCs w:val="24"/>
          <w:ins w:id="10" w:author="Brad Lee" w:date="2020-03-08T03:50:40Z"/>
        </w:rPr>
      </w:pPr>
      <w:ins w:id="9" w:author="Brad Lee" w:date="2020-03-08T03:50:40Z">
        <w:r>
          <w:rPr>
            <w:sz w:val="24"/>
            <w:szCs w:val="24"/>
          </w:rPr>
          <w:t>Electrostatic potential energy, is a potential energy that results from conservative Coulomb forces and is associated with the configuration of a particular set of point charges within a defined system (Wikipedia).</w:t>
        </w:r>
      </w:ins>
    </w:p>
    <w:p>
      <w:pPr>
        <w:pStyle w:val="Normal1"/>
        <w:rPr>
          <w:sz w:val="24"/>
          <w:szCs w:val="24"/>
          <w:ins w:id="13" w:author="Brad Lee" w:date="2020-03-08T03:50:40Z"/>
        </w:rPr>
      </w:pPr>
      <w:ins w:id="11" w:author="Brad Lee" w:date="2020-03-08T03:50:40Z">
        <w:r>
          <w:rPr>
            <w:sz w:val="24"/>
            <w:szCs w:val="24"/>
          </w:rPr>
          <w:drawing>
            <wp:anchor behindDoc="0" distT="114300" distB="114300" distL="114300" distR="114300" simplePos="0" locked="0" layoutInCell="1" allowOverlap="1" relativeHeight="2">
              <wp:simplePos x="0" y="0"/>
              <wp:positionH relativeFrom="column">
                <wp:posOffset>19050</wp:posOffset>
              </wp:positionH>
              <wp:positionV relativeFrom="paragraph">
                <wp:posOffset>647700</wp:posOffset>
              </wp:positionV>
              <wp:extent cx="1524000" cy="561975"/>
              <wp:effectExtent l="0" t="0" r="0" b="0"/>
              <wp:wrapSquare wrapText="bothSides"/>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6"/>
                      <a:stretch>
                        <a:fillRect/>
                      </a:stretch>
                    </pic:blipFill>
                    <pic:spPr bwMode="auto">
                      <a:xfrm>
                        <a:off x="0" y="0"/>
                        <a:ext cx="1524000" cy="561975"/>
                      </a:xfrm>
                      <a:prstGeom prst="rect">
                        <a:avLst/>
                      </a:prstGeom>
                    </pic:spPr>
                  </pic:pic>
                </a:graphicData>
              </a:graphic>
            </wp:anchor>
          </w:drawing>
        </w:r>
      </w:ins>
      <w:ins w:id="12" w:author="Brad Lee" w:date="2020-03-08T03:50:40Z">
        <w:r>
          <w:rPr>
            <w:sz w:val="24"/>
            <w:szCs w:val="24"/>
          </w:rPr>
          <w:tab/>
          <w:t xml:space="preserve">While van der Waals and Coulomb act as repulsion terms between non-bonded atoms, solvation energy is also a very important component of protein free energy.  </w:t>
        </w:r>
      </w:ins>
    </w:p>
    <w:p>
      <w:pPr>
        <w:pStyle w:val="Normal1"/>
        <w:rPr>
          <w:sz w:val="24"/>
          <w:szCs w:val="24"/>
          <w:ins w:id="15" w:author="Brad Lee" w:date="2020-03-08T03:50:40Z"/>
        </w:rPr>
      </w:pPr>
      <w:ins w:id="14" w:author="Brad Lee" w:date="2020-03-08T03:50:40Z">
        <w:r>
          <w:rPr>
            <w:sz w:val="24"/>
            <w:szCs w:val="24"/>
          </w:rPr>
          <w:t>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w:t>
        </w:r>
      </w:ins>
    </w:p>
    <w:p>
      <w:pPr>
        <w:pStyle w:val="Normal1"/>
        <w:pPrChange w:id="0" w:author="Brad Lee" w:date="2020-03-08T03:50:40Z">
          <w:pPr>
            <w:ind w:left="0" w:hanging="0"/>
          </w:pPr>
        </w:pPrChange>
        <w:rPr>
          <w:sz w:val="24"/>
          <w:szCs w:val="24"/>
        </w:rPr>
      </w:pPr>
      <w:r>
        <w:rPr>
          <w:sz w:val="24"/>
          <w:szCs w:val="24"/>
        </w:rPr>
        <w:tab/>
      </w:r>
      <w:ins w:id="16" w:author="Brad Lee" w:date="2020-03-08T03:50:40Z">
        <w:r>
          <w:rPr>
            <w:sz w:val="24"/>
            <w:szCs w:val="24"/>
          </w:rPr>
          <w:t>It is important to note that because the implicit solvation is a poor estimation for actual solvation energy, the calculated solvation energy is this project is used as a metric to compare the relative free energy in a protein structure. The energy from calculations will be called a score.</w:t>
        </w:r>
      </w:ins>
    </w:p>
    <w:p>
      <w:pPr>
        <w:pStyle w:val="Normal1"/>
        <w:ind w:firstLine="720"/>
        <w:rPr>
          <w:sz w:val="24"/>
          <w:szCs w:val="24"/>
        </w:rPr>
      </w:pPr>
      <w:r>
        <w:rPr>
          <w:sz w:val="24"/>
          <w:szCs w:val="24"/>
        </w:rPr>
      </w:r>
    </w:p>
    <w:p>
      <w:pPr>
        <w:pStyle w:val="Normal1"/>
        <w:ind w:firstLine="720"/>
        <w:rPr>
          <w:sz w:val="24"/>
          <w:szCs w:val="24"/>
        </w:rPr>
      </w:pPr>
      <w:r>
        <w:rPr>
          <w:sz w:val="24"/>
          <w:szCs w:val="24"/>
        </w:rPr>
        <w:t xml:space="preserve"> </w:t>
      </w:r>
      <w:r>
        <w:rPr>
          <w:sz w:val="24"/>
          <w:szCs w:val="24"/>
        </w:rPr>
        <w:t xml:space="preserve">We would also like to determine the presence and location of misalignments and incorrect folding patterns that may have a small or huge impact on the protein in question. While computer models have aided researchers to predict protein models, algorithms built to analyze sequences are not perfect and constantly change over time. </w:t>
      </w:r>
    </w:p>
    <w:p>
      <w:pPr>
        <w:pStyle w:val="Normal1"/>
        <w:ind w:firstLine="720"/>
        <w:rPr>
          <w:sz w:val="24"/>
          <w:szCs w:val="24"/>
        </w:rPr>
      </w:pPr>
      <w:r>
        <w:rPr>
          <w:sz w:val="24"/>
          <w:szCs w:val="24"/>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w:t>
      </w:r>
      <w:ins w:id="17" w:author="Brad Lee" w:date="2020-03-08T04:21:43Z">
        <w:r>
          <w:rPr>
            <w:sz w:val="24"/>
            <w:szCs w:val="24"/>
          </w:rPr>
          <w:t>protein folding</w:t>
        </w:r>
      </w:ins>
      <w:del w:id="18" w:author="Brad Lee" w:date="2020-03-08T04:21:43Z">
        <w:r>
          <w:rPr>
            <w:sz w:val="24"/>
            <w:szCs w:val="24"/>
          </w:rPr>
          <w:delText>the variability from the sequence and the model compared to the protein</w:delText>
        </w:r>
      </w:del>
      <w:r>
        <w:rPr>
          <w:sz w:val="24"/>
          <w:szCs w:val="24"/>
        </w:rPr>
        <w:t xml:space="preserve"> in vivo. We plan to take a sequence that one may have to code for amino acids in a protein and accurately determine which of the two forms given is more energetically favorable. </w:t>
      </w:r>
    </w:p>
    <w:p>
      <w:pPr>
        <w:pStyle w:val="Normal1"/>
        <w:ind w:firstLine="720"/>
        <w:rPr>
          <w:sz w:val="24"/>
          <w:szCs w:val="24"/>
        </w:rPr>
      </w:pPr>
      <w:commentRangeStart w:id="2"/>
      <w:r>
        <w:rPr>
          <w:sz w:val="24"/>
          <w:szCs w:val="24"/>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Pr>
          <w:color w:val="00796B"/>
          <w:sz w:val="24"/>
          <w:szCs w:val="24"/>
        </w:rPr>
        <w:t>viruses</w:t>
      </w:r>
      <w:r>
        <w:rPr>
          <w:sz w:val="24"/>
          <w:szCs w:val="24"/>
        </w:rPr>
        <w:t xml:space="preserve"> or bacteria that may enter the immune system. They may also use this information to target enzymes that regulate or are a part of many metabolic pathways.</w:t>
      </w:r>
      <w:commentRangeEnd w:id="2"/>
      <w:r>
        <w:commentReference w:id="2"/>
      </w:r>
      <w:r>
        <w:rPr>
          <w:sz w:val="24"/>
          <w:szCs w:val="24"/>
        </w:rPr>
      </w:r>
    </w:p>
    <w:p>
      <w:pPr>
        <w:pStyle w:val="Normal1"/>
        <w:ind w:firstLine="720"/>
        <w:rPr>
          <w:sz w:val="24"/>
          <w:szCs w:val="24"/>
        </w:rPr>
      </w:pPr>
      <w:del w:id="19" w:author="Brad Lee" w:date="2020-03-08T05:34:35Z">
        <w:commentRangeStart w:id="3"/>
        <w:r>
          <w:rPr>
            <w:sz w:val="24"/>
            <w:szCs w:val="24"/>
          </w:rPr>
          <w:delText>SOLVATION ENERGY NEEDS TO BE DISCUSSED!!</w:delText>
        </w:r>
      </w:del>
      <w:commentRangeEnd w:id="3"/>
      <w:r>
        <w:commentReference w:id="3"/>
      </w:r>
      <w:r>
        <w:rPr>
          <w:sz w:val="24"/>
          <w:szCs w:val="24"/>
        </w:rPr>
      </w:r>
    </w:p>
    <w:p>
      <w:pPr>
        <w:pStyle w:val="Normal1"/>
        <w:rPr>
          <w:sz w:val="24"/>
          <w:szCs w:val="24"/>
        </w:rPr>
      </w:pPr>
      <w:r>
        <w:rPr>
          <w:sz w:val="24"/>
          <w:szCs w:val="24"/>
        </w:rPr>
        <w:t xml:space="preserve">            </w:t>
      </w:r>
      <w:r>
        <w:br w:type="page"/>
      </w:r>
    </w:p>
    <w:p>
      <w:pPr>
        <w:pStyle w:val="Normal1"/>
        <w:rPr>
          <w:sz w:val="24"/>
          <w:szCs w:val="24"/>
          <w:u w:val="single"/>
        </w:rPr>
      </w:pPr>
      <w:r>
        <w:rPr>
          <w:sz w:val="24"/>
          <w:szCs w:val="24"/>
          <w:u w:val="single"/>
        </w:rPr>
        <w:t>Methods</w:t>
      </w:r>
    </w:p>
    <w:p>
      <w:pPr>
        <w:pStyle w:val="Normal1"/>
        <w:rPr>
          <w:sz w:val="24"/>
          <w:szCs w:val="24"/>
          <w:u w:val="single"/>
        </w:rPr>
      </w:pPr>
      <w:r>
        <w:rPr>
          <w:sz w:val="24"/>
          <w:szCs w:val="24"/>
          <w:u w:val="single"/>
        </w:rPr>
      </w:r>
    </w:p>
    <w:p>
      <w:pPr>
        <w:pStyle w:val="Normal1"/>
        <w:rPr>
          <w:sz w:val="24"/>
          <w:szCs w:val="24"/>
          <w:ins w:id="20" w:author="Brad Lee" w:date="2020-03-08T04:59:34Z"/>
        </w:rPr>
      </w:pPr>
      <w:r>
        <w:rPr>
          <w:sz w:val="24"/>
          <w:szCs w:val="24"/>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due to the nested loop.</w:t>
      </w:r>
      <w:r>
        <w:rPr/>
        <w:drawing>
          <wp:inline distT="0" distB="0" distL="0" distR="0">
            <wp:extent cx="5943600" cy="55245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7"/>
                    <a:stretch>
                      <a:fillRect/>
                    </a:stretch>
                  </pic:blipFill>
                  <pic:spPr bwMode="auto">
                    <a:xfrm>
                      <a:off x="0" y="0"/>
                      <a:ext cx="5943600" cy="5524500"/>
                    </a:xfrm>
                    <a:prstGeom prst="rect">
                      <a:avLst/>
                    </a:prstGeom>
                  </pic:spPr>
                </pic:pic>
              </a:graphicData>
            </a:graphic>
          </wp:inline>
        </w:drawing>
      </w:r>
    </w:p>
    <w:p>
      <w:pPr>
        <w:pStyle w:val="Normal1"/>
        <w:jc w:val="center"/>
        <w:pPrChange w:id="0" w:author="Brad Lee" w:date="2020-03-08T04:59:39Z"/>
        <w:rPr>
          <w:sz w:val="16"/>
          <w:szCs w:val="16"/>
        </w:rPr>
      </w:pPr>
      <w:r>
        <w:rPr>
          <w:sz w:val="24"/>
          <w:szCs w:val="24"/>
        </w:rPr>
        <w:t>Fig 2. Created with UMLet.</w:t>
      </w:r>
    </w:p>
    <w:p>
      <w:pPr>
        <w:pStyle w:val="Normal1"/>
        <w:rPr>
          <w:sz w:val="24"/>
          <w:szCs w:val="24"/>
        </w:rPr>
      </w:pPr>
      <w:r>
        <w:rPr>
          <w:sz w:val="24"/>
          <w:szCs w:val="24"/>
        </w:rPr>
      </w:r>
    </w:p>
    <w:p>
      <w:pPr>
        <w:pStyle w:val="Normal1"/>
        <w:rPr>
          <w:sz w:val="24"/>
          <w:szCs w:val="24"/>
        </w:rPr>
      </w:pPr>
      <w:r>
        <w:rPr>
          <w:sz w:val="24"/>
          <w:szCs w:val="24"/>
        </w:rPr>
        <w:t>Global structure comparison has results output to the console. Local Structure comparison is output to a comma-separated values (.csv) file.</w:t>
      </w:r>
      <w:r>
        <w:br w:type="page"/>
      </w:r>
    </w:p>
    <w:p>
      <w:pPr>
        <w:pStyle w:val="Normal1"/>
        <w:rPr>
          <w:sz w:val="24"/>
          <w:szCs w:val="24"/>
        </w:rPr>
      </w:pPr>
      <w:r>
        <w:rPr>
          <w:sz w:val="24"/>
          <w:szCs w:val="24"/>
        </w:rPr>
        <w:t>The pre-processed protein structure file must be in the following format:</w:t>
      </w:r>
    </w:p>
    <w:p>
      <w:pPr>
        <w:pStyle w:val="Normal1"/>
        <w:rPr>
          <w:sz w:val="24"/>
          <w:szCs w:val="24"/>
        </w:rPr>
      </w:pPr>
      <w:r>
        <w:rPr>
          <w:sz w:val="24"/>
          <w:szCs w:val="24"/>
        </w:rPr>
        <w:t xml:space="preserve">Line 1: number of atoms or </w:t>
      </w:r>
      <w:r>
        <w:rPr/>
      </w:r>
      <m:oMath xmlns:m="http://schemas.openxmlformats.org/officeDocument/2006/math">
        <m:r>
          <w:rPr>
            <w:rFonts w:ascii="Cambria Math" w:hAnsi="Cambria Math"/>
          </w:rPr>
          <m:t xml:space="preserve">N</m:t>
        </m:r>
      </m:oMath>
    </w:p>
    <w:p>
      <w:pPr>
        <w:pStyle w:val="Normal1"/>
        <w:rPr>
          <w:sz w:val="24"/>
          <w:szCs w:val="24"/>
        </w:rPr>
      </w:pPr>
      <w:r>
        <w:rPr>
          <w:sz w:val="24"/>
          <w:szCs w:val="24"/>
        </w:rPr>
        <w:t>Lines with leading pound (#) character will be ignored and not interfere with atom count. Leading pound is used for in-file annotations and comments such as column labels.</w:t>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N</m:t>
        </m:r>
      </m:oMath>
      <w:r>
        <w:rPr>
          <w:sz w:val="24"/>
          <w:szCs w:val="24"/>
        </w:rPr>
        <w:t xml:space="preserve"> lines contain rows of atom data with columns delimited by whitespace. Columns are not fixed width. Column width is determined by data type size.</w:t>
      </w:r>
    </w:p>
    <w:p>
      <w:pPr>
        <w:pStyle w:val="Normal1"/>
        <w:rPr>
          <w:sz w:val="24"/>
          <w:szCs w:val="24"/>
        </w:rPr>
      </w:pPr>
      <w:r>
        <w:rPr>
          <w:sz w:val="24"/>
          <w:szCs w:val="24"/>
        </w:rPr>
      </w:r>
    </w:p>
    <w:p>
      <w:pPr>
        <w:pStyle w:val="Normal1"/>
        <w:rPr>
          <w:sz w:val="24"/>
          <w:szCs w:val="24"/>
        </w:rPr>
      </w:pPr>
      <w:r>
        <w:rPr>
          <w:sz w:val="24"/>
          <w:szCs w:val="24"/>
        </w:rPr>
        <w:t>Atom data columns:</w:t>
      </w:r>
    </w:p>
    <w:tbl>
      <w:tblPr>
        <w:tblStyle w:val="Table1"/>
        <w:tblW w:w="9360" w:type="dxa"/>
        <w:jc w:val="left"/>
        <w:tblInd w:w="0" w:type="dxa"/>
        <w:tblCellMar>
          <w:top w:w="100" w:type="dxa"/>
          <w:left w:w="100" w:type="dxa"/>
          <w:bottom w:w="100" w:type="dxa"/>
          <w:right w:w="100" w:type="dxa"/>
        </w:tblCellMar>
        <w:tblLook w:val="0600"/>
      </w:tblPr>
      <w:tblGrid>
        <w:gridCol w:w="1155"/>
        <w:gridCol w:w="1964"/>
        <w:gridCol w:w="6241"/>
      </w:tblGrid>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Description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number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X</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Y</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4</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Z</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5</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6</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Epsilon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7</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Sigma</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8</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Charge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9</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ASP</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10</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number</w:t>
            </w:r>
          </w:p>
        </w:tc>
      </w:tr>
    </w:tbl>
    <w:p>
      <w:pPr>
        <w:pStyle w:val="Normal1"/>
        <w:rPr>
          <w:sz w:val="24"/>
          <w:szCs w:val="24"/>
        </w:rPr>
      </w:pPr>
      <w:r>
        <w:rPr>
          <w:sz w:val="24"/>
          <w:szCs w:val="24"/>
        </w:rPr>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atomN</m:t>
        </m:r>
      </m:oMath>
      <w:r>
        <w:rPr>
          <w:sz w:val="24"/>
          <w:szCs w:val="24"/>
        </w:rPr>
        <w:t xml:space="preserve"> lines contain rows of atom bonding data with columns delimited by whitespace.</w:t>
      </w:r>
    </w:p>
    <w:p>
      <w:pPr>
        <w:pStyle w:val="Normal1"/>
        <w:rPr>
          <w:sz w:val="24"/>
          <w:szCs w:val="24"/>
        </w:rPr>
      </w:pPr>
      <w:r>
        <w:rPr>
          <w:sz w:val="24"/>
          <w:szCs w:val="24"/>
        </w:rPr>
      </w:r>
    </w:p>
    <w:p>
      <w:pPr>
        <w:pStyle w:val="Normal1"/>
        <w:rPr>
          <w:sz w:val="24"/>
          <w:szCs w:val="24"/>
        </w:rPr>
      </w:pPr>
      <w:r>
        <w:rPr>
          <w:sz w:val="24"/>
          <w:szCs w:val="24"/>
        </w:rPr>
        <w:t>Atom bonding data columns:</w:t>
      </w:r>
    </w:p>
    <w:tbl>
      <w:tblPr>
        <w:tblStyle w:val="Table2"/>
        <w:tblW w:w="9360" w:type="dxa"/>
        <w:jc w:val="left"/>
        <w:tblInd w:w="0" w:type="dxa"/>
        <w:tblCellMar>
          <w:top w:w="100" w:type="dxa"/>
          <w:left w:w="100" w:type="dxa"/>
          <w:bottom w:w="100" w:type="dxa"/>
          <w:right w:w="100" w:type="dxa"/>
        </w:tblCellMar>
        <w:tblLook w:val="0600"/>
      </w:tblPr>
      <w:tblGrid>
        <w:gridCol w:w="1155"/>
        <w:gridCol w:w="1964"/>
        <w:gridCol w:w="6241"/>
      </w:tblGrid>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Description</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Atom number</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Size of subsequent integer array</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 Array</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Bonded atom number</w:t>
            </w:r>
          </w:p>
        </w:tc>
      </w:tr>
    </w:tbl>
    <w:p>
      <w:pPr>
        <w:pStyle w:val="Normal1"/>
        <w:rPr>
          <w:sz w:val="24"/>
          <w:szCs w:val="24"/>
        </w:rPr>
      </w:pPr>
      <w:r>
        <w:rPr>
          <w:sz w:val="24"/>
          <w:szCs w:val="24"/>
        </w:rPr>
      </w:r>
    </w:p>
    <w:p>
      <w:pPr>
        <w:pStyle w:val="Normal1"/>
        <w:rPr>
          <w:sz w:val="24"/>
          <w:szCs w:val="24"/>
          <w:u w:val="single"/>
        </w:rPr>
      </w:pPr>
      <w:r>
        <w:rPr>
          <w:sz w:val="24"/>
          <w:szCs w:val="24"/>
        </w:rPr>
        <w:t>The calculateEnergyScore() method is an implementation of the OPLS force field.</w:t>
      </w:r>
    </w:p>
    <w:p>
      <w:pPr>
        <w:pStyle w:val="Normal1"/>
        <w:rPr>
          <w:sz w:val="24"/>
          <w:szCs w:val="24"/>
          <w:u w:val="single"/>
        </w:rPr>
      </w:pPr>
      <w:r>
        <w:rPr>
          <w:sz w:val="24"/>
          <w:szCs w:val="24"/>
          <w:u w:val="single"/>
        </w:rPr>
        <w:t>Results</w:t>
      </w:r>
    </w:p>
    <w:p>
      <w:pPr>
        <w:pStyle w:val="Normal1"/>
        <w:jc w:val="left"/>
        <w:rPr>
          <w:sz w:val="24"/>
          <w:szCs w:val="24"/>
        </w:rPr>
      </w:pPr>
      <w:r>
        <w:rPr>
          <w:sz w:val="24"/>
          <w:szCs w:val="24"/>
        </w:rPr>
      </w:r>
    </w:p>
    <w:p>
      <w:pPr>
        <w:pStyle w:val="Normal1"/>
        <w:ind w:firstLine="720"/>
        <w:rPr>
          <w:sz w:val="24"/>
          <w:szCs w:val="24"/>
        </w:rPr>
      </w:pPr>
      <w:r>
        <w:rPr>
          <w:sz w:val="24"/>
          <w:szCs w:val="24"/>
        </w:rPr>
        <w:t xml:space="preserve">The energy score of structure #1 was </w:t>
      </w:r>
      <w:r>
        <w:rPr/>
      </w:r>
      <m:oMath xmlns:m="http://schemas.openxmlformats.org/officeDocument/2006/math">
        <m:r>
          <w:rPr>
            <w:rFonts w:ascii="Cambria Math" w:hAnsi="Cambria Math"/>
          </w:rPr>
          <m:t xml:space="preserve">8.1</m:t>
        </m:r>
        <m:sSup>
          <m:e>
            <m:r>
              <w:rPr>
                <w:rFonts w:ascii="Cambria Math" w:hAnsi="Cambria Math"/>
              </w:rPr>
              <m:t xml:space="preserve">e</m:t>
            </m:r>
          </m:e>
          <m:sup>
            <m:r>
              <w:rPr>
                <w:rFonts w:ascii="Cambria Math" w:hAnsi="Cambria Math"/>
              </w:rPr>
              <m:t xml:space="preserve">9</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while conformation #2 was</w:t>
      </w:r>
      <w:r>
        <w:rPr/>
      </w:r>
      <m:oMath xmlns:m="http://schemas.openxmlformats.org/officeDocument/2006/math">
        <m:r>
          <w:rPr>
            <w:rFonts w:ascii="Cambria Math" w:hAnsi="Cambria Math"/>
          </w:rPr>
          <m:t xml:space="preserve">1.7</m:t>
        </m:r>
        <m:sSup>
          <m:e>
            <m:r>
              <w:rPr>
                <w:rFonts w:ascii="Cambria Math" w:hAnsi="Cambria Math"/>
              </w:rPr>
              <m:t xml:space="preserve">e</m:t>
            </m:r>
          </m:e>
          <m:sup>
            <m:r>
              <w:rPr>
                <w:rFonts w:ascii="Cambria Math" w:hAnsi="Cambria Math"/>
              </w:rPr>
              <m:t xml:space="preserve">6</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There was a significant difference in the energy scores between both protein conformations. The energy score of Structure #2 is lower and is more likely to be the native state using the lowest free energy noted by Anfinsen's dogma.</w:t>
      </w:r>
    </w:p>
    <w:p>
      <w:pPr>
        <w:pStyle w:val="Normal1"/>
        <w:ind w:firstLine="720"/>
        <w:rPr>
          <w:sz w:val="24"/>
          <w:szCs w:val="24"/>
        </w:rPr>
      </w:pPr>
      <w:r>
        <w:rPr>
          <w:sz w:val="24"/>
          <w:szCs w:val="24"/>
        </w:rPr>
      </w:r>
    </w:p>
    <w:p>
      <w:pPr>
        <w:pStyle w:val="Normal1"/>
        <w:ind w:left="0" w:hanging="0"/>
        <w:rPr>
          <w:sz w:val="24"/>
          <w:szCs w:val="24"/>
        </w:rPr>
      </w:pPr>
      <w:r>
        <w:rPr/>
        <w:drawing>
          <wp:inline distT="0" distB="0" distL="0" distR="0">
            <wp:extent cx="5436235" cy="305308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8"/>
                    <a:stretch>
                      <a:fillRect/>
                    </a:stretch>
                  </pic:blipFill>
                  <pic:spPr bwMode="auto">
                    <a:xfrm>
                      <a:off x="0" y="0"/>
                      <a:ext cx="5436235" cy="3053080"/>
                    </a:xfrm>
                    <a:prstGeom prst="rect">
                      <a:avLst/>
                    </a:prstGeom>
                  </pic:spPr>
                </pic:pic>
              </a:graphicData>
            </a:graphic>
          </wp:inline>
        </w:drawing>
      </w:r>
      <w:r>
        <w:rPr>
          <w:sz w:val="24"/>
          <w:szCs w:val="24"/>
        </w:rPr>
        <w:t>Fig 4.1</w:t>
      </w:r>
    </w:p>
    <w:p>
      <w:pPr>
        <w:pStyle w:val="Normal1"/>
        <w:ind w:left="0" w:hanging="0"/>
        <w:rPr>
          <w:sz w:val="24"/>
          <w:szCs w:val="24"/>
          <w:ins w:id="21" w:author="Brad Lee" w:date="2020-03-08T04:56:24Z"/>
        </w:rPr>
      </w:pPr>
      <w:r>
        <w:rPr/>
        <w:drawing>
          <wp:inline distT="0" distB="0" distL="0" distR="0">
            <wp:extent cx="4432300" cy="2491105"/>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9"/>
                    <a:stretch>
                      <a:fillRect/>
                    </a:stretch>
                  </pic:blipFill>
                  <pic:spPr bwMode="auto">
                    <a:xfrm>
                      <a:off x="0" y="0"/>
                      <a:ext cx="4432300" cy="2491105"/>
                    </a:xfrm>
                    <a:prstGeom prst="rect">
                      <a:avLst/>
                    </a:prstGeom>
                  </pic:spPr>
                </pic:pic>
              </a:graphicData>
            </a:graphic>
          </wp:inline>
        </w:drawing>
      </w:r>
      <w:r>
        <w:rPr>
          <w:sz w:val="24"/>
          <w:szCs w:val="24"/>
        </w:rPr>
        <w:t xml:space="preserve">                       </w:t>
      </w:r>
      <w:r>
        <w:rPr>
          <w:sz w:val="24"/>
          <w:szCs w:val="24"/>
        </w:rPr>
        <w:t>Fig 4.2</w:t>
      </w:r>
    </w:p>
    <w:p>
      <w:pPr>
        <w:pStyle w:val="Normal1"/>
        <w:ind w:left="0" w:hanging="0"/>
        <w:jc w:val="center"/>
        <w:pPrChange w:id="0" w:author="Brad Lee" w:date="2020-03-08T04:56:56Z">
          <w:pPr>
            <w:ind w:left="0" w:hanging="0"/>
          </w:pPr>
        </w:pPrChange>
        <w:rPr>
          <w:sz w:val="16"/>
          <w:szCs w:val="16"/>
        </w:rPr>
      </w:pPr>
      <w:r>
        <w:rPr>
          <w:sz w:val="24"/>
          <w:szCs w:val="24"/>
        </w:rPr>
        <w:t>Fig 4.1 and 4.2 were created with R Studio ggplot2 package.</w:t>
      </w:r>
    </w:p>
    <w:p>
      <w:pPr>
        <w:pStyle w:val="Normal1"/>
        <w:ind w:firstLine="720"/>
        <w:rPr>
          <w:sz w:val="24"/>
          <w:szCs w:val="24"/>
        </w:rPr>
      </w:pPr>
      <w:r>
        <w:rPr>
          <w:sz w:val="24"/>
          <w:szCs w:val="24"/>
        </w:rPr>
        <w:t xml:space="preserve">Both structures of the protein had a global energy score difference of around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sz w:val="24"/>
          <w:szCs w:val="24"/>
        </w:rPr>
        <w:t>; however, from amino acid 66 to 69, there was a significant difference. A subarray range of ten residues was used to discover the local energy scores.</w:t>
      </w:r>
      <w:ins w:id="22" w:author="Brad Lee" w:date="2020-03-08T05:03:37Z">
        <w:r>
          <w:rPr>
            <w:sz w:val="24"/>
            <w:szCs w:val="24"/>
          </w:rPr>
          <w:t xml:space="preserve"> Ten was arbitrarily chosen, because it gave the most clear energy score levels.</w:t>
        </w:r>
      </w:ins>
    </w:p>
    <w:p>
      <w:pPr>
        <w:pStyle w:val="Normal1"/>
        <w:ind w:firstLine="720"/>
        <w:rPr>
          <w:sz w:val="24"/>
          <w:szCs w:val="24"/>
        </w:rPr>
      </w:pPr>
      <w:r>
        <w:rPr>
          <w:sz w:val="24"/>
          <w:szCs w:val="24"/>
        </w:rPr>
        <w:t>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80 with seqence AAALVPWKNENAGIDGTKA 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pPr>
        <w:pStyle w:val="Normal1"/>
        <w:rPr>
          <w:sz w:val="24"/>
          <w:szCs w:val="24"/>
        </w:rPr>
      </w:pPr>
      <w:r>
        <w:rPr>
          <w:sz w:val="24"/>
          <w:szCs w:val="24"/>
        </w:rPr>
      </w:r>
    </w:p>
    <w:p>
      <w:pPr>
        <w:pStyle w:val="Normal1"/>
        <w:jc w:val="center"/>
        <w:rPr>
          <w:sz w:val="24"/>
          <w:szCs w:val="24"/>
        </w:rPr>
      </w:pPr>
      <w:r>
        <w:rPr/>
        <w:drawing>
          <wp:inline distT="0" distB="0" distL="0" distR="0">
            <wp:extent cx="5143500" cy="3905250"/>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0"/>
                    <a:stretch>
                      <a:fillRect/>
                    </a:stretch>
                  </pic:blipFill>
                  <pic:spPr bwMode="auto">
                    <a:xfrm>
                      <a:off x="0" y="0"/>
                      <a:ext cx="5143500" cy="3905250"/>
                    </a:xfrm>
                    <a:prstGeom prst="rect">
                      <a:avLst/>
                    </a:prstGeom>
                  </pic:spPr>
                </pic:pic>
              </a:graphicData>
            </a:graphic>
          </wp:inline>
        </w:drawing>
      </w:r>
    </w:p>
    <w:p>
      <w:pPr>
        <w:pStyle w:val="Normal1"/>
        <w:jc w:val="center"/>
        <w:rPr>
          <w:sz w:val="16"/>
          <w:szCs w:val="16"/>
        </w:rPr>
      </w:pPr>
      <w:r>
        <w:rPr>
          <w:sz w:val="16"/>
          <w:szCs w:val="16"/>
        </w:rPr>
        <w:t>Fig 5. Green chain is structure #1. Orange chain is structure #2. Created using UCSF Chimera.</w:t>
      </w:r>
    </w:p>
    <w:p>
      <w:pPr>
        <w:pStyle w:val="Normal1"/>
        <w:jc w:val="center"/>
        <w:rPr>
          <w:sz w:val="16"/>
          <w:szCs w:val="16"/>
        </w:rPr>
      </w:pPr>
      <w:r>
        <w:rPr>
          <w:sz w:val="16"/>
          <w:szCs w:val="16"/>
        </w:rPr>
      </w:r>
    </w:p>
    <w:p>
      <w:pPr>
        <w:pStyle w:val="Normal1"/>
        <w:rPr>
          <w:sz w:val="24"/>
          <w:szCs w:val="24"/>
        </w:rPr>
      </w:pPr>
      <w:r>
        <w:rPr>
          <w:sz w:val="24"/>
          <w:szCs w:val="24"/>
        </w:rPr>
        <w:t>The main structural differences of this region seems to be that structure #2 forms an alpha helix after TRP 66, but structure #1 starts a long turn back into the chain instead.</w:t>
      </w:r>
    </w:p>
    <w:p>
      <w:pPr>
        <w:pStyle w:val="Normal1"/>
        <w:spacing w:lineRule="auto" w:line="240" w:before="240" w:after="240"/>
        <w:rPr>
          <w:sz w:val="24"/>
          <w:szCs w:val="24"/>
        </w:rPr>
      </w:pPr>
      <w:r>
        <w:rPr>
          <w:sz w:val="24"/>
          <w:szCs w:val="24"/>
        </w:rPr>
        <w:t xml:space="preserve">The Lennard-Jones potential and electrostatic energy calculations are in a nested loop, thus the time complexity of the algorithm is theorized as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Running the protein energy scoring algorithm on randomly generated protein chains of </w:t>
      </w:r>
      <w:r>
        <w:rPr/>
      </w:r>
      <m:oMath xmlns:m="http://schemas.openxmlformats.org/officeDocument/2006/math">
        <m:r>
          <w:rPr>
            <w:rFonts w:ascii="Cambria Math" w:hAnsi="Cambria Math"/>
          </w:rPr>
          <m:t xml:space="preserve">N</m:t>
        </m:r>
      </m:oMath>
      <w:r>
        <w:rPr>
          <w:sz w:val="24"/>
          <w:szCs w:val="24"/>
        </w:rPr>
        <w:t xml:space="preserve"> length up to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200</m:t>
        </m:r>
      </m:oMath>
      <w:r>
        <w:rPr>
          <w:sz w:val="24"/>
          <w:szCs w:val="24"/>
        </w:rPr>
        <w:t xml:space="preserve"> confirms that the algorithm runs at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speed.</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3340100"/>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1"/>
                    <a:stretch>
                      <a:fillRect/>
                    </a:stretch>
                  </pic:blipFill>
                  <pic:spPr bwMode="auto">
                    <a:xfrm>
                      <a:off x="0" y="0"/>
                      <a:ext cx="5943600" cy="3340100"/>
                    </a:xfrm>
                    <a:prstGeom prst="rect">
                      <a:avLst/>
                    </a:prstGeom>
                  </pic:spPr>
                </pic:pic>
              </a:graphicData>
            </a:graphic>
          </wp:inline>
        </w:drawing>
      </w:r>
    </w:p>
    <w:p>
      <w:pPr>
        <w:pStyle w:val="Normal1"/>
        <w:jc w:val="center"/>
        <w:rPr>
          <w:sz w:val="24"/>
          <w:szCs w:val="24"/>
        </w:rPr>
      </w:pPr>
      <w:r>
        <w:rPr>
          <w:sz w:val="16"/>
          <w:szCs w:val="16"/>
        </w:rPr>
        <w:t>Fig 5. Computing Energy Score algorithm time.  Created with R Studio ggplot2 package.</w:t>
      </w:r>
    </w:p>
    <w:p>
      <w:pPr>
        <w:pStyle w:val="Normal1"/>
        <w:rPr>
          <w:sz w:val="24"/>
          <w:szCs w:val="24"/>
        </w:rPr>
      </w:pPr>
      <w:r>
        <w:rPr>
          <w:sz w:val="24"/>
          <w:szCs w:val="24"/>
        </w:rPr>
      </w:r>
    </w:p>
    <w:p>
      <w:pPr>
        <w:pStyle w:val="Normal1"/>
        <w:rPr>
          <w:sz w:val="24"/>
          <w:szCs w:val="24"/>
          <w:u w:val="single"/>
        </w:rPr>
      </w:pPr>
      <w:r>
        <w:rPr>
          <w:sz w:val="24"/>
          <w:szCs w:val="24"/>
          <w:u w:val="single"/>
        </w:rPr>
        <w:t>Discussion</w:t>
      </w:r>
    </w:p>
    <w:p>
      <w:pPr>
        <w:pStyle w:val="Normal1"/>
        <w:rPr>
          <w:sz w:val="24"/>
          <w:szCs w:val="24"/>
        </w:rPr>
      </w:pPr>
      <w:r>
        <w:rPr>
          <w:sz w:val="24"/>
          <w:szCs w:val="24"/>
        </w:rPr>
      </w:r>
    </w:p>
    <w:p>
      <w:pPr>
        <w:pStyle w:val="Normal1"/>
        <w:ind w:firstLine="720"/>
        <w:rPr>
          <w:sz w:val="24"/>
          <w:szCs w:val="24"/>
          <w:ins w:id="24" w:author="Brad Lee" w:date="2020-03-08T04:49:32Z"/>
        </w:rPr>
      </w:pPr>
      <w:ins w:id="23" w:author="Brad Lee" w:date="2020-03-08T04:49:32Z">
        <w:r>
          <w:rPr>
            <w:sz w:val="24"/>
            <w:szCs w:val="24"/>
          </w:rPr>
          <w:t xml:space="preserve">The protein structure local residue energy score comparison in Figure 4.1 revealed that the difference in structure energy was localized to two specific regions. The structural analysis done in Figure 5 gave further insight into structural differences at one of the regions of highest energy score difference. It is hypothesized that LYS 67 turning back into ALA 78 creates large unfavorable interactions between atoms, leading to a large energy score. </w:t>
        </w:r>
      </w:ins>
    </w:p>
    <w:p>
      <w:pPr>
        <w:pStyle w:val="Normal1"/>
        <w:ind w:firstLine="720"/>
        <w:rPr>
          <w:sz w:val="24"/>
          <w:szCs w:val="24"/>
          <w:ins w:id="26" w:author="Brad Lee" w:date="2020-03-08T04:49:32Z"/>
        </w:rPr>
      </w:pPr>
      <w:ins w:id="25" w:author="Brad Lee" w:date="2020-03-08T04:49:32Z">
        <w:r>
          <w:rPr>
            <w:sz w:val="24"/>
            <w:szCs w:val="24"/>
          </w:rPr>
          <w:t>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w:t>
        </w:r>
      </w:ins>
    </w:p>
    <w:p>
      <w:pPr>
        <w:pStyle w:val="Normal1"/>
        <w:ind w:firstLine="720"/>
        <w:rPr>
          <w:sz w:val="24"/>
          <w:szCs w:val="24"/>
          <w:ins w:id="28" w:author="Brad Lee" w:date="2020-03-08T04:49:32Z"/>
        </w:rPr>
      </w:pPr>
      <w:ins w:id="27" w:author="Brad Lee" w:date="2020-03-08T04:49:32Z">
        <w:r>
          <w:rPr>
            <w:sz w:val="24"/>
            <w:szCs w:val="24"/>
          </w:rPr>
          <w:t>One such method is using artificial intelligence.</w:t>
        </w:r>
      </w:ins>
    </w:p>
    <w:p>
      <w:pPr>
        <w:pStyle w:val="Normal1"/>
        <w:ind w:firstLine="720"/>
        <w:pPrChange w:id="0" w:author="Brad Lee" w:date="2020-03-08T04:49:30Z"/>
        <w:rPr>
          <w:sz w:val="24"/>
          <w:szCs w:val="24"/>
        </w:rPr>
      </w:pPr>
      <w:r>
        <w:rPr>
          <w:sz w:val="24"/>
          <w:szCs w:val="24"/>
        </w:rPr>
        <w:t xml:space="preserve">The program takes over 9 seconds </w:t>
      </w:r>
      <w:ins w:id="29" w:author="Brad Lee" w:date="2020-03-08T04:41:05Z">
        <w:r>
          <w:rPr>
            <w:sz w:val="24"/>
            <w:szCs w:val="24"/>
          </w:rPr>
          <w:t xml:space="preserve">to run on a randomly generated protein chain with 200 lysine residues. </w:t>
        </w:r>
      </w:ins>
      <w:del w:id="30" w:author="Brad Lee" w:date="2020-03-08T04:41:05Z">
        <w:r>
          <w:rPr>
            <w:sz w:val="24"/>
            <w:szCs w:val="24"/>
          </w:rPr>
          <w:delText>which is quite lengthy</w:delText>
        </w:r>
      </w:del>
      <w:r>
        <w:rPr>
          <w:sz w:val="24"/>
          <w:szCs w:val="24"/>
        </w:rPr>
        <w:t xml:space="preserve">. With a sufficiently large amount of possible protein </w:t>
      </w:r>
      <w:ins w:id="31" w:author="Brad Lee" w:date="2020-03-08T04:42:59Z">
        <w:r>
          <w:rPr>
            <w:sz w:val="24"/>
            <w:szCs w:val="24"/>
          </w:rPr>
          <w:t>structures</w:t>
        </w:r>
      </w:ins>
      <w:del w:id="32" w:author="Brad Lee" w:date="2020-03-08T04:42:59Z">
        <w:r>
          <w:rPr>
            <w:sz w:val="24"/>
            <w:szCs w:val="24"/>
          </w:rPr>
          <w:delText>topologies</w:delText>
        </w:r>
      </w:del>
      <w:r>
        <w:rPr>
          <w:sz w:val="24"/>
          <w:szCs w:val="24"/>
        </w:rPr>
        <w:t xml:space="preserve"> for a single protein that need to be validated, the script </w:t>
      </w:r>
      <w:ins w:id="33" w:author="Brad Lee" w:date="2020-03-08T04:43:15Z">
        <w:r>
          <w:rPr>
            <w:sz w:val="24"/>
            <w:szCs w:val="24"/>
          </w:rPr>
          <w:t>would</w:t>
        </w:r>
      </w:ins>
      <w:del w:id="34" w:author="Brad Lee" w:date="2020-03-08T04:43:15Z">
        <w:r>
          <w:rPr>
            <w:sz w:val="24"/>
            <w:szCs w:val="24"/>
          </w:rPr>
          <w:delText>could</w:delText>
        </w:r>
      </w:del>
      <w:r>
        <w:rPr>
          <w:sz w:val="24"/>
          <w:szCs w:val="24"/>
        </w:rPr>
        <w:t xml:space="preserve"> take a large amount of time to finish. </w:t>
      </w:r>
      <w:ins w:id="35" w:author="Brad Lee" w:date="2020-03-08T04:43:47Z">
        <w:r>
          <w:rPr>
            <w:sz w:val="24"/>
            <w:szCs w:val="24"/>
          </w:rPr>
          <w:t xml:space="preserve">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 </w:t>
        </w:r>
      </w:ins>
      <w:del w:id="36" w:author="Brad Lee" w:date="2020-03-08T04:43:47Z">
        <w:r>
          <w:rPr>
            <w:sz w:val="24"/>
            <w:szCs w:val="24"/>
          </w:rPr>
          <w:delText>A compiled language such as C++ would be a better fit.</w:delText>
        </w:r>
      </w:del>
    </w:p>
    <w:p>
      <w:pPr>
        <w:pStyle w:val="Normal1"/>
        <w:rPr>
          <w:sz w:val="24"/>
          <w:szCs w:val="24"/>
        </w:rPr>
      </w:pPr>
      <w:r>
        <w:rPr>
          <w:sz w:val="24"/>
          <w:szCs w:val="24"/>
        </w:rPr>
      </w:r>
    </w:p>
    <w:p>
      <w:pPr>
        <w:pStyle w:val="Normal1"/>
        <w:rPr>
          <w:sz w:val="24"/>
          <w:szCs w:val="24"/>
          <w:u w:val="single"/>
        </w:rPr>
      </w:pPr>
      <w:r>
        <w:rPr>
          <w:sz w:val="24"/>
          <w:szCs w:val="24"/>
          <w:u w:val="single"/>
        </w:rPr>
        <w:t>Works Cited</w:t>
      </w:r>
    </w:p>
    <w:p>
      <w:pPr>
        <w:pStyle w:val="Normal1"/>
        <w:rPr>
          <w:sz w:val="24"/>
          <w:szCs w:val="24"/>
          <w:u w:val="single"/>
        </w:rPr>
      </w:pPr>
      <w:r>
        <w:rPr>
          <w:sz w:val="24"/>
          <w:szCs w:val="24"/>
          <w:u w:val="single"/>
        </w:rPr>
      </w:r>
    </w:p>
    <w:p>
      <w:pPr>
        <w:pStyle w:val="Normal1"/>
        <w:ind w:left="720" w:hanging="720"/>
        <w:rPr>
          <w:sz w:val="24"/>
          <w:szCs w:val="24"/>
        </w:rPr>
      </w:pPr>
      <w:r>
        <w:rPr>
          <w:sz w:val="24"/>
          <w:szCs w:val="24"/>
        </w:rPr>
        <w:t>Anfinsen, Christian B. “Principles That Govern the Folding of Protein Chains.” Science, vol. 181, no. 4096, July 1973, pp. 223–30. science.sciencemag.org, doi:10.1126/science.181.4096.223.</w:t>
      </w:r>
    </w:p>
    <w:p>
      <w:pPr>
        <w:pStyle w:val="Normal1"/>
        <w:ind w:left="720" w:hanging="720"/>
        <w:rPr>
          <w:sz w:val="24"/>
          <w:szCs w:val="24"/>
        </w:rPr>
      </w:pPr>
      <w:r>
        <w:rPr>
          <w:sz w:val="24"/>
          <w:szCs w:val="24"/>
        </w:rPr>
      </w:r>
    </w:p>
    <w:p>
      <w:pPr>
        <w:pStyle w:val="Normal1"/>
        <w:ind w:left="720" w:hanging="720"/>
        <w:rPr>
          <w:sz w:val="24"/>
          <w:szCs w:val="24"/>
        </w:rPr>
      </w:pPr>
      <w:r>
        <w:rPr>
          <w:sz w:val="24"/>
          <w:szCs w:val="24"/>
        </w:rPr>
        <w:t>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pPr>
        <w:pStyle w:val="Normal1"/>
        <w:ind w:left="720" w:hanging="720"/>
        <w:rPr>
          <w:sz w:val="24"/>
          <w:szCs w:val="24"/>
        </w:rPr>
      </w:pPr>
      <w:r>
        <w:rPr>
          <w:sz w:val="24"/>
          <w:szCs w:val="24"/>
        </w:rPr>
      </w:r>
    </w:p>
    <w:p>
      <w:pPr>
        <w:pStyle w:val="Normal1"/>
        <w:ind w:left="720" w:hanging="0"/>
        <w:rPr>
          <w:sz w:val="24"/>
          <w:szCs w:val="24"/>
        </w:rPr>
      </w:pPr>
      <w:r>
        <w:rPr>
          <w:sz w:val="24"/>
          <w:szCs w:val="24"/>
        </w:rPr>
        <w:t xml:space="preserve">Chang, Raymond. Physical Chemistry for the Biosciences.   Sausalito, CA. University Science Books, 2005. (498-500) </w:t>
      </w:r>
    </w:p>
    <w:p>
      <w:pPr>
        <w:pStyle w:val="Normal1"/>
        <w:ind w:left="720" w:hanging="720"/>
        <w:rPr>
          <w:sz w:val="24"/>
          <w:szCs w:val="24"/>
        </w:rPr>
      </w:pPr>
      <w:r>
        <w:rPr>
          <w:sz w:val="24"/>
          <w:szCs w:val="24"/>
        </w:rPr>
      </w:r>
    </w:p>
    <w:p>
      <w:pPr>
        <w:pStyle w:val="Normal1"/>
        <w:ind w:left="720" w:hanging="720"/>
        <w:rPr>
          <w:sz w:val="24"/>
          <w:szCs w:val="24"/>
          <w:ins w:id="38" w:author="Brad Lee" w:date="2020-03-08T05:28:08Z"/>
        </w:rPr>
      </w:pPr>
      <w:r>
        <w:rPr>
          <w:sz w:val="24"/>
          <w:szCs w:val="24"/>
        </w:rPr>
        <w:t xml:space="preserve">Levinthal, Cyrus.  </w:t>
      </w:r>
      <w:ins w:id="37" w:author="Brad Lee" w:date="2020-03-08T05:28:08Z">
        <w:r>
          <w:rPr>
            <w:sz w:val="24"/>
            <w:szCs w:val="24"/>
          </w:rPr>
          <w:t>How to Fold Graciously. Mossbauer Spectroscopy in Biological Systems: Proceedings of a meeting held at Allerton House, Monticello, Illinois.</w:t>
        </w:r>
      </w:ins>
    </w:p>
    <w:p>
      <w:pPr>
        <w:pStyle w:val="Normal1"/>
        <w:ind w:left="720" w:hanging="720"/>
        <w:rPr>
          <w:sz w:val="24"/>
          <w:szCs w:val="24"/>
        </w:rPr>
      </w:pPr>
      <w:r>
        <w:rPr>
          <w:sz w:val="24"/>
          <w:szCs w:val="24"/>
        </w:rPr>
      </w:r>
    </w:p>
    <w:p>
      <w:pPr>
        <w:pStyle w:val="Normal1"/>
        <w:ind w:left="720" w:hanging="720"/>
        <w:rPr>
          <w:sz w:val="24"/>
          <w:szCs w:val="24"/>
        </w:rPr>
      </w:pPr>
      <w:r>
        <w:rPr>
          <w:sz w:val="24"/>
          <w:szCs w:val="24"/>
        </w:rPr>
        <w:t>Maiorov and Abagyan, 1998 V. Maiorov, R. Abagyan Energy strain in three-dimensional protein structures Fold. Des., 3 (1998), pp. 259-269 https://www.sciencedirect.com/science/article/pii/S1359027898000376</w:t>
      </w:r>
    </w:p>
    <w:p>
      <w:pPr>
        <w:pStyle w:val="Normal1"/>
        <w:ind w:left="720" w:hanging="720"/>
        <w:rPr>
          <w:sz w:val="24"/>
          <w:szCs w:val="24"/>
        </w:rPr>
      </w:pPr>
      <w:r>
        <w:rPr>
          <w:sz w:val="24"/>
          <w:szCs w:val="24"/>
        </w:rPr>
      </w:r>
    </w:p>
    <w:p>
      <w:pPr>
        <w:pStyle w:val="Normal1"/>
        <w:ind w:left="720" w:hanging="720"/>
        <w:rPr>
          <w:sz w:val="24"/>
          <w:szCs w:val="24"/>
        </w:rPr>
      </w:pPr>
      <w:r>
        <w:rPr>
          <w:sz w:val="24"/>
          <w:szCs w:val="24"/>
        </w:rPr>
        <w:t>UCSF Chimera--a visualization system for exploratory research and analysis. Pettersen EF, Goddard TD, Huang CC, Couch GS, Greenblatt DM, Meng EC, Ferrin TE. J Comput Chem. 2004 Oct;25(13):1605-12.</w:t>
      </w:r>
    </w:p>
    <w:p>
      <w:pPr>
        <w:pStyle w:val="Normal1"/>
        <w:ind w:left="720" w:hanging="720"/>
        <w:rPr>
          <w:sz w:val="24"/>
          <w:szCs w:val="24"/>
        </w:rPr>
      </w:pPr>
      <w:r>
        <w:rPr>
          <w:sz w:val="24"/>
          <w:szCs w:val="24"/>
        </w:rPr>
      </w:r>
    </w:p>
    <w:p>
      <w:pPr>
        <w:pStyle w:val="Normal1"/>
        <w:ind w:left="0" w:hanging="0"/>
        <w:rPr>
          <w:sz w:val="24"/>
          <w:szCs w:val="24"/>
        </w:rPr>
      </w:pPr>
      <w:r>
        <w:rPr>
          <w:sz w:val="24"/>
          <w:szCs w:val="24"/>
        </w:rPr>
      </w:r>
    </w:p>
    <w:p>
      <w:pPr>
        <w:pStyle w:val="Normal1"/>
        <w:ind w:left="720" w:hanging="720"/>
        <w:rPr>
          <w:sz w:val="24"/>
          <w:szCs w:val="24"/>
        </w:rPr>
      </w:pPr>
      <w:r>
        <w:rPr>
          <w:sz w:val="24"/>
          <w:szCs w:val="24"/>
        </w:rPr>
        <w:t>Wikipedia. Lennard-Jones potential. https://en.wikipedia.org/wiki/Lennard-Jones_potential</w:t>
      </w:r>
    </w:p>
    <w:p>
      <w:pPr>
        <w:pStyle w:val="Normal1"/>
        <w:ind w:left="720" w:hanging="720"/>
        <w:rPr>
          <w:sz w:val="24"/>
          <w:szCs w:val="24"/>
        </w:rPr>
      </w:pPr>
      <w:r>
        <w:rPr>
          <w:sz w:val="24"/>
          <w:szCs w:val="24"/>
        </w:rPr>
      </w:r>
    </w:p>
    <w:p>
      <w:pPr>
        <w:pStyle w:val="Normal1"/>
        <w:ind w:left="720" w:hanging="720"/>
        <w:rPr>
          <w:sz w:val="24"/>
          <w:szCs w:val="24"/>
        </w:rPr>
      </w:pPr>
      <w:r>
        <w:rPr>
          <w:sz w:val="24"/>
          <w:szCs w:val="24"/>
        </w:rPr>
        <w:t>Wikipedia. Implicit solvation. https://en.wikipedia.org/wiki/Implicit_solvation</w:t>
      </w:r>
    </w:p>
    <w:p>
      <w:pPr>
        <w:pStyle w:val="Normal1"/>
        <w:rPr>
          <w:sz w:val="24"/>
          <w:szCs w:val="24"/>
          <w:u w:val="single"/>
        </w:rPr>
      </w:pPr>
      <w:r>
        <w:rPr>
          <w:sz w:val="24"/>
          <w:szCs w:val="24"/>
          <w:u w:val="single"/>
        </w:rPr>
      </w:r>
    </w:p>
    <w:p>
      <w:pPr>
        <w:pStyle w:val="Normal1"/>
        <w:ind w:left="720" w:hanging="0"/>
        <w:rPr>
          <w:sz w:val="24"/>
          <w:szCs w:val="24"/>
        </w:rPr>
      </w:pPr>
      <w:r>
        <w:rPr>
          <w:sz w:val="24"/>
          <w:szCs w:val="24"/>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Kimberly Kwan" w:date="2020-03-08T00:39:42Z" w:initials="">
    <w:p>
      <w:r>
        <w:rPr>
          <w:rFonts w:ascii="Liberation Serif" w:hAnsi="Liberation Serif" w:eastAsia="Segoe UI" w:cs="Tahoma"/>
          <w:sz w:val="24"/>
          <w:szCs w:val="24"/>
          <w:lang w:val="en-US" w:eastAsia="en-US" w:bidi="en-US"/>
        </w:rPr>
        <w:t>finding papers on this now will write more info once I find something good</w:t>
      </w:r>
    </w:p>
  </w:comment>
  <w:comment w:id="0" w:author="Brad Lee" w:date="2020-03-08T00:41:44Z" w:initials="">
    <w:p>
      <w:r>
        <w:rPr>
          <w:rFonts w:ascii="Liberation Serif" w:hAnsi="Liberation Serif" w:eastAsia="Segoe UI" w:cs="Tahoma"/>
          <w:sz w:val="24"/>
          <w:szCs w:val="24"/>
          <w:lang w:val="en-US" w:eastAsia="en-US" w:bidi="en-US"/>
        </w:rPr>
        <w:t>Sounds good.</w:t>
      </w:r>
    </w:p>
  </w:comment>
  <w:comment w:id="2" w:author="Brad Lee" w:date="2020-03-08T02:44:45Z" w:initials="">
    <w:p>
      <w:r>
        <w:rPr>
          <w:rFonts w:ascii="Liberation Serif" w:hAnsi="Liberation Serif" w:eastAsia="Segoe UI" w:cs="Tahoma"/>
          <w:sz w:val="24"/>
          <w:szCs w:val="24"/>
          <w:lang w:val="en-US" w:eastAsia="en-US" w:bidi="en-US"/>
        </w:rPr>
        <w:t>This should go to the discussion section</w:t>
      </w:r>
    </w:p>
  </w:comment>
  <w:comment w:id="3" w:author="Kimberly Kwan" w:date="2020-03-06T01:44:01Z" w:initials="">
    <w:p>
      <w:r>
        <w:rPr>
          <w:rFonts w:ascii="Liberation Serif" w:hAnsi="Liberation Serif" w:eastAsia="Segoe UI" w:cs="Tahoma"/>
          <w:sz w:val="24"/>
          <w:szCs w:val="24"/>
          <w:lang w:val="en-US" w:eastAsia="en-US" w:bidi="en-US"/>
        </w:rPr>
        <w:t>Get back to this part KIM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dosia/Validating-Protein-Structure-Mode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comments" Target="comment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LibreOffice/6.4.1.2$Windows_X86_64 LibreOffice_project/4d224e95b98b138af42a64d84056446d09082932</Application>
  <Pages>10</Pages>
  <Words>1862</Words>
  <Characters>10290</Characters>
  <CharactersWithSpaces>12111</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2020-03-11T16:03:14Z</dcterms:modified>
  <cp:revision>1</cp:revision>
  <dc:subject/>
  <dc:title/>
</cp:coreProperties>
</file>