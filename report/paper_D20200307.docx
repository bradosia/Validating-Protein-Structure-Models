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Validating Protein Structure Models Using Internal Energy</w:t>
      </w:r>
    </w:p>
    <w:p w:rsidR="00000000" w:rsidDel="00000000" w:rsidP="00000000" w:rsidRDefault="00000000" w:rsidRPr="00000000" w14:paraId="00000002">
      <w:pPr>
        <w:rPr>
          <w:sz w:val="24"/>
          <w:szCs w:val="24"/>
        </w:rPr>
      </w:pPr>
      <w:r w:rsidDel="00000000" w:rsidR="00000000" w:rsidRPr="00000000">
        <w:rPr>
          <w:sz w:val="24"/>
          <w:szCs w:val="24"/>
          <w:rtl w:val="0"/>
        </w:rPr>
        <w:t xml:space="preserve">By: Branden Lee and Kim Kwan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ECS 129 Option 5</w:t>
      </w:r>
    </w:p>
    <w:p w:rsidR="00000000" w:rsidDel="00000000" w:rsidP="00000000" w:rsidRDefault="00000000" w:rsidRPr="00000000" w14:paraId="00000005">
      <w:pPr>
        <w:rPr>
          <w:sz w:val="24"/>
          <w:szCs w:val="24"/>
        </w:rPr>
      </w:pPr>
      <w:hyperlink r:id="rId7">
        <w:r w:rsidDel="00000000" w:rsidR="00000000" w:rsidRPr="00000000">
          <w:rPr>
            <w:color w:val="1155cc"/>
            <w:sz w:val="24"/>
            <w:szCs w:val="24"/>
            <w:u w:val="single"/>
            <w:rtl w:val="0"/>
          </w:rPr>
          <w:t xml:space="preserve">https://github.com/UC-Davis-ECS-129-Project/Protein-Internal-Energy</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b45f06"/>
          <w:sz w:val="24"/>
          <w:szCs w:val="24"/>
        </w:rPr>
      </w:pPr>
      <w:r w:rsidDel="00000000" w:rsidR="00000000" w:rsidRPr="00000000">
        <w:rPr>
          <w:color w:val="b45f06"/>
          <w:sz w:val="24"/>
          <w:szCs w:val="24"/>
          <w:rtl w:val="0"/>
        </w:rPr>
        <w:t xml:space="preserve">Brad:</w:t>
      </w:r>
    </w:p>
    <w:p w:rsidR="00000000" w:rsidDel="00000000" w:rsidP="00000000" w:rsidRDefault="00000000" w:rsidRPr="00000000" w14:paraId="00000008">
      <w:pPr>
        <w:rPr>
          <w:color w:val="b45f06"/>
          <w:sz w:val="24"/>
          <w:szCs w:val="24"/>
        </w:rPr>
      </w:pPr>
      <w:r w:rsidDel="00000000" w:rsidR="00000000" w:rsidRPr="00000000">
        <w:rPr>
          <w:color w:val="b45f06"/>
          <w:sz w:val="24"/>
          <w:szCs w:val="24"/>
          <w:rtl w:val="0"/>
        </w:rPr>
        <w:t xml:space="preserve">We should write this project as if it was an actual paper we wanted to publish, so we can get writing experience.</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Background questions:</w:t>
      </w:r>
    </w:p>
    <w:p w:rsidR="00000000" w:rsidDel="00000000" w:rsidP="00000000" w:rsidRDefault="00000000" w:rsidRPr="00000000" w14:paraId="0000000B">
      <w:pPr>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Why are we answering this?  What is the scientific question we are trying to answer? </w:t>
      </w:r>
    </w:p>
    <w:p w:rsidR="00000000" w:rsidDel="00000000" w:rsidP="00000000" w:rsidRDefault="00000000" w:rsidRPr="00000000" w14:paraId="0000000C">
      <w:pPr>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currently known about this topic? Who has already worked on this?</w:t>
      </w:r>
    </w:p>
    <w:p w:rsidR="00000000" w:rsidDel="00000000" w:rsidP="00000000" w:rsidRDefault="00000000" w:rsidRPr="00000000" w14:paraId="0000000D">
      <w:pPr>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have you done? </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 xml:space="preserve">This project seeks to determine which structure of a protein is more likely to be found by comparing internal energy scores. Internal energy scores are calculated by making approximations of the summations that include Van der Waals forces, Coulomb forces, and solvation energy. The project is run in standard python 3 with preprocessed protein data files.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Background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color w:val="0000ff"/>
          <w:sz w:val="24"/>
          <w:szCs w:val="24"/>
          <w:rtl w:val="0"/>
        </w:rPr>
        <w:t xml:space="preserve">The human body requires proteins to carry out structural, enzymatic, and transport functions in the human body. Currently, we have methods of analyzing structures of proteins such as Edman degradation to analyze the primary structure of a sequence of peptides. We also have protein gels and column chromatography to allow us to analyze certain aspects such as the polarity or size of the protein researchers wish to study. Other methods used to study secondary and tertiary structure include circular dichroism, X-ray crystallography, and NMR spectrometry. </w:t>
      </w:r>
      <w:r w:rsidDel="00000000" w:rsidR="00000000" w:rsidRPr="00000000">
        <w:rPr>
          <w:sz w:val="24"/>
          <w:szCs w:val="24"/>
          <w:rtl w:val="0"/>
        </w:rPr>
        <w:t xml:space="preserve">However, given a polypeptide sequence, we want to accurately identify the resulting structure based on secondary structures that give off a certain amount of energy based on its position in the overall protein</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Intermolecular forces such as Van der Waals</w:t>
      </w:r>
      <w:r w:rsidDel="00000000" w:rsidR="00000000" w:rsidRPr="00000000">
        <w:rPr>
          <w:color w:val="00796b"/>
          <w:sz w:val="24"/>
          <w:szCs w:val="24"/>
          <w:rtl w:val="0"/>
        </w:rPr>
        <w:t xml:space="preserve"> </w:t>
      </w:r>
      <w:r w:rsidDel="00000000" w:rsidR="00000000" w:rsidRPr="00000000">
        <w:rPr>
          <w:sz w:val="24"/>
          <w:szCs w:val="24"/>
          <w:rtl w:val="0"/>
        </w:rPr>
        <w:t xml:space="preserve">forces</w:t>
      </w:r>
      <w:r w:rsidDel="00000000" w:rsidR="00000000" w:rsidRPr="00000000">
        <w:rPr>
          <w:sz w:val="24"/>
          <w:szCs w:val="24"/>
          <w:rtl w:val="0"/>
        </w:rPr>
        <w:t xml:space="preserve">, Coulomb, and solvation energy have a profound effect on protein folding. Gibbs free energy and spontaneity dictates that a molecule wants to reduce its internal energy, therefore staying in a lower energy conformation. By predicting internal energy of multiple possibilities for 3D protein structures, one can identify the most probable folded structure by finding the structure that minimizes internal energy.</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The approximation for Van der Waals energy is done using the equation for Lennard-Jones-Potential as shown in figure 1.</w:t>
      </w:r>
    </w:p>
    <w:p w:rsidR="00000000" w:rsidDel="00000000" w:rsidP="00000000" w:rsidRDefault="00000000" w:rsidRPr="00000000" w14:paraId="00000018">
      <w:pPr>
        <w:ind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971675" cy="865396"/>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865396"/>
                    </a:xfrm>
                    <a:prstGeom prst="rect"/>
                    <a:ln/>
                  </pic:spPr>
                </pic:pic>
              </a:graphicData>
            </a:graphic>
          </wp:anchor>
        </w:drawing>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The Lennard-Jones potential is a mathematically simple model that approximates the interaction between a pair of neutral atoms or molecules. A form of this interatomic potential was first proposed in 1924 by John Lennard-Jones. ε is the depth of the potential well, s</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distance at which the potential reaches its minimum, and r is the distance between the particles.</w:t>
      </w:r>
      <w:r w:rsidDel="00000000" w:rsidR="00000000" w:rsidRPr="00000000">
        <w:rPr>
          <w:sz w:val="24"/>
          <w:szCs w:val="24"/>
          <w:rtl w:val="0"/>
        </w:rPr>
        <w:t xml:space="preserve"> This equation accounts for the attraction and repulsive forces that an atom may experience depending on its distance relative to other atoms within the peptide.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866775</wp:posOffset>
                </wp:positionV>
                <wp:extent cx="1762125" cy="566738"/>
                <wp:effectExtent b="0" l="0" r="0" t="0"/>
                <wp:wrapSquare wrapText="bothSides" distB="114300" distT="114300" distL="114300" distR="114300"/>
                <wp:docPr id="1" name=""/>
                <a:graphic>
                  <a:graphicData uri="http://schemas.microsoft.com/office/word/2010/wordprocessingShape">
                    <wps:wsp>
                      <wps:cNvSpPr txBox="1"/>
                      <wps:cNvPr id="2" name="Shape 2"/>
                      <wps:spPr>
                        <a:xfrm>
                          <a:off x="2734900" y="852450"/>
                          <a:ext cx="2057400" cy="69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866775</wp:posOffset>
                </wp:positionV>
                <wp:extent cx="1762125" cy="56673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762125" cy="566738"/>
                        </a:xfrm>
                        <a:prstGeom prst="rect"/>
                        <a:ln/>
                      </pic:spPr>
                    </pic:pic>
                  </a:graphicData>
                </a:graphic>
              </wp:anchor>
            </w:drawing>
          </mc:Fallback>
        </mc:AlternateConten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TALK ABOUT THE OTHER PARTS OF THE EQUATION THAT ARE MISSING HERE:</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 We would also like to determine the presence and location of misalignments and incorrect folding patterns that may have a small or huge impact on the protein</w:t>
      </w:r>
      <w:r w:rsidDel="00000000" w:rsidR="00000000" w:rsidRPr="00000000">
        <w:rPr>
          <w:sz w:val="24"/>
          <w:szCs w:val="24"/>
          <w:rtl w:val="0"/>
        </w:rPr>
        <w:t xml:space="preserve"> in question. </w:t>
      </w:r>
      <w:r w:rsidDel="00000000" w:rsidR="00000000" w:rsidRPr="00000000">
        <w:rPr>
          <w:sz w:val="24"/>
          <w:szCs w:val="24"/>
          <w:rtl w:val="0"/>
        </w:rPr>
        <w:t xml:space="preserve">While computer models have aided researchers to predict protein models, algorithms built to analyze sequences are not perfect and constantly change over time. </w:t>
      </w:r>
    </w:p>
    <w:p w:rsidR="00000000" w:rsidDel="00000000" w:rsidP="00000000" w:rsidRDefault="00000000" w:rsidRPr="00000000" w14:paraId="0000001C">
      <w:pPr>
        <w:ind w:firstLine="720"/>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the variability from the sequence and the model compared to the protein in vivo. We plan to take a sequence that one may have to code for amino acids in a protein and accurately determine which of the two forms given is more energetically favorable. </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w:t>
      </w:r>
      <w:r w:rsidDel="00000000" w:rsidR="00000000" w:rsidRPr="00000000">
        <w:rPr>
          <w:color w:val="00796b"/>
          <w:sz w:val="24"/>
          <w:szCs w:val="24"/>
          <w:rtl w:val="0"/>
        </w:rPr>
        <w:t xml:space="preserve">viruses</w:t>
      </w:r>
      <w:r w:rsidDel="00000000" w:rsidR="00000000" w:rsidRPr="00000000">
        <w:rPr>
          <w:sz w:val="24"/>
          <w:szCs w:val="24"/>
          <w:rtl w:val="0"/>
        </w:rPr>
        <w:t xml:space="preserve"> or bacteria that may enter the immune system. They may also use this information to target enzymes that regulate or are a part of many metabolic pathways.</w:t>
      </w:r>
    </w:p>
    <w:p w:rsidR="00000000" w:rsidDel="00000000" w:rsidP="00000000" w:rsidRDefault="00000000" w:rsidRPr="00000000" w14:paraId="0000001F">
      <w:pPr>
        <w:ind w:firstLine="720"/>
        <w:rPr>
          <w:sz w:val="24"/>
          <w:szCs w:val="24"/>
        </w:rPr>
      </w:pPr>
      <w:commentRangeStart w:id="0"/>
      <w:r w:rsidDel="00000000" w:rsidR="00000000" w:rsidRPr="00000000">
        <w:rPr>
          <w:sz w:val="24"/>
          <w:szCs w:val="24"/>
          <w:rtl w:val="0"/>
        </w:rPr>
        <w:t xml:space="preserve">SOLVATION ENERGY NEEDS TO BE DISCUSSED!!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rPr>
          <w:sz w:val="24"/>
          <w:szCs w:val="24"/>
          <w:u w:val="singl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22">
      <w:pPr>
        <w:rPr>
          <w:sz w:val="24"/>
          <w:szCs w:val="24"/>
          <w:u w:val="single"/>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The program has a time complexity of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due to the nested loop.</w:t>
      </w:r>
      <w:r w:rsidDel="00000000" w:rsidR="00000000" w:rsidRPr="00000000">
        <w:rPr>
          <w:sz w:val="24"/>
          <w:szCs w:val="24"/>
        </w:rPr>
        <w:drawing>
          <wp:inline distB="114300" distT="114300" distL="114300" distR="114300">
            <wp:extent cx="5943600" cy="5524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pre-processed protein structure file must be in the following format:</w:t>
      </w:r>
    </w:p>
    <w:p w:rsidR="00000000" w:rsidDel="00000000" w:rsidP="00000000" w:rsidRDefault="00000000" w:rsidRPr="00000000" w14:paraId="00000027">
      <w:pPr>
        <w:rPr>
          <w:sz w:val="24"/>
          <w:szCs w:val="24"/>
        </w:rPr>
      </w:pPr>
      <w:r w:rsidDel="00000000" w:rsidR="00000000" w:rsidRPr="00000000">
        <w:rPr>
          <w:sz w:val="24"/>
          <w:szCs w:val="24"/>
          <w:rtl w:val="0"/>
        </w:rPr>
        <w:t xml:space="preserve">Line 1: number of atoms or </w:t>
      </w:r>
      <m:oMath>
        <m:r>
          <w:rPr>
            <w:sz w:val="24"/>
            <w:szCs w:val="24"/>
          </w:rPr>
          <m:t xml:space="preserve">atomN</m:t>
        </m:r>
      </m:oMath>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Lines with leading pound (#) character will be ignored and not interfere with atom count. Leading pound is used for in-file annotations and comments such as column labels.</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next </w:t>
      </w:r>
      <m:oMath>
        <m:r>
          <w:rPr>
            <w:sz w:val="24"/>
            <w:szCs w:val="24"/>
          </w:rPr>
          <m:t xml:space="preserve">atomN</m:t>
        </m:r>
      </m:oMath>
      <w:r w:rsidDel="00000000" w:rsidR="00000000" w:rsidRPr="00000000">
        <w:rPr>
          <w:sz w:val="24"/>
          <w:szCs w:val="24"/>
          <w:rtl w:val="0"/>
        </w:rPr>
        <w:t xml:space="preserve"> lines contain rows of atom data with columns delimited by whitespace. Columns are not fixed width. Column width is determined by data type size.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Atom data columns: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number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Epsilon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Sigma</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number</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The next </w:t>
      </w:r>
      <m:oMath>
        <m:r>
          <w:rPr>
            <w:sz w:val="24"/>
            <w:szCs w:val="24"/>
          </w:rPr>
          <m:t xml:space="preserve">atomN</m:t>
        </m:r>
      </m:oMath>
      <w:r w:rsidDel="00000000" w:rsidR="00000000" w:rsidRPr="00000000">
        <w:rPr>
          <w:sz w:val="24"/>
          <w:szCs w:val="24"/>
          <w:rtl w:val="0"/>
        </w:rPr>
        <w:t xml:space="preserve"> lines contain rows of atom bonding data with columns delimited by whitespace.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Atom bonding data columns: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Atom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 of subsequent integer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Integer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Bonded atom number</w:t>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del w:author="Brad Lee" w:id="0" w:date="2020-03-07T20:04:47Z"/>
          <w:sz w:val="24"/>
          <w:szCs w:val="24"/>
        </w:rPr>
      </w:pPr>
      <w:del w:author="Brad Lee" w:id="0" w:date="2020-03-07T20:04:47Z">
        <w:commentRangeStart w:id="1"/>
        <w:commentRangeStart w:id="2"/>
        <w:commentRangeStart w:id="3"/>
        <w:r w:rsidDel="00000000" w:rsidR="00000000" w:rsidRPr="00000000">
          <w:rPr>
            <w:sz w:val="24"/>
            <w:szCs w:val="24"/>
            <w:rtl w:val="0"/>
          </w:rPr>
          <w:delText xml:space="preserve">Gotta organize this information im about to type into a cohesive paragraph to add onto paragraph above:</w:delText>
        </w:r>
      </w:del>
    </w:p>
    <w:p w:rsidR="00000000" w:rsidDel="00000000" w:rsidP="00000000" w:rsidRDefault="00000000" w:rsidRPr="00000000" w14:paraId="00000066">
      <w:pPr>
        <w:rPr>
          <w:del w:author="Brad Lee" w:id="0" w:date="2020-03-07T20:04:47Z"/>
          <w:sz w:val="24"/>
          <w:szCs w:val="24"/>
        </w:rPr>
      </w:pPr>
      <w:del w:author="Brad Lee" w:id="0" w:date="2020-03-07T20:04:47Z">
        <w:r w:rsidDel="00000000" w:rsidR="00000000" w:rsidRPr="00000000">
          <w:rPr>
            <w:sz w:val="24"/>
            <w:szCs w:val="24"/>
            <w:rtl w:val="0"/>
          </w:rPr>
          <w:delText xml:space="preserve">Input: CRD file that includes various pieces of information such as x,y,z coordinates, radius, epsilon, sigma, charge, ASP, atom name and residue name for individual atoms. User would have to input which file needs to be read</w:delText>
        </w:r>
      </w:del>
    </w:p>
    <w:p w:rsidR="00000000" w:rsidDel="00000000" w:rsidP="00000000" w:rsidRDefault="00000000" w:rsidRPr="00000000" w14:paraId="00000067">
      <w:pPr>
        <w:rPr>
          <w:sz w:val="24"/>
          <w:szCs w:val="24"/>
        </w:rPr>
      </w:pPr>
      <w:r w:rsidDel="00000000" w:rsidR="00000000" w:rsidRPr="00000000">
        <w:rPr>
          <w:sz w:val="24"/>
          <w:szCs w:val="24"/>
          <w:rtl w:val="0"/>
        </w:rPr>
        <w:t xml:space="preserve">Output: Energy levels of each protein model after calculations. Also, printing of statement that tells the user which protein model works best depending on energy levels</w:t>
      </w:r>
    </w:p>
    <w:p w:rsidR="00000000" w:rsidDel="00000000" w:rsidP="00000000" w:rsidRDefault="00000000" w:rsidRPr="00000000" w14:paraId="00000068">
      <w:pPr>
        <w:rPr>
          <w:sz w:val="24"/>
          <w:szCs w:val="24"/>
        </w:rPr>
      </w:pPr>
      <w:r w:rsidDel="00000000" w:rsidR="00000000" w:rsidRPr="00000000">
        <w:rPr>
          <w:sz w:val="24"/>
          <w:szCs w:val="24"/>
          <w:rtl w:val="0"/>
        </w:rPr>
        <w:t xml:space="preserve">Implementation/Code: </w:t>
      </w:r>
    </w:p>
    <w:p w:rsidR="00000000" w:rsidDel="00000000" w:rsidP="00000000" w:rsidRDefault="00000000" w:rsidRPr="00000000" w14:paraId="00000069">
      <w:pPr>
        <w:numPr>
          <w:ilvl w:val="0"/>
          <w:numId w:val="1"/>
        </w:numPr>
        <w:ind w:left="720" w:hanging="360"/>
        <w:rPr>
          <w:sz w:val="24"/>
          <w:szCs w:val="24"/>
        </w:rPr>
      </w:pPr>
      <w:r w:rsidDel="00000000" w:rsidR="00000000" w:rsidRPr="00000000">
        <w:rPr>
          <w:sz w:val="24"/>
          <w:szCs w:val="24"/>
          <w:rtl w:val="0"/>
        </w:rPr>
        <w:t xml:space="preserve">Separate the code and store them into lists</w:t>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Calculate energy level based on equation given to use in figure 1</w:t>
      </w:r>
    </w:p>
    <w:p w:rsidR="00000000" w:rsidDel="00000000" w:rsidP="00000000" w:rsidRDefault="00000000" w:rsidRPr="00000000" w14:paraId="0000006B">
      <w:pPr>
        <w:numPr>
          <w:ilvl w:val="0"/>
          <w:numId w:val="1"/>
        </w:numPr>
        <w:ind w:left="720" w:hanging="360"/>
        <w:rPr>
          <w:sz w:val="24"/>
          <w:szCs w:val="24"/>
        </w:rPr>
      </w:pPr>
      <w:r w:rsidDel="00000000" w:rsidR="00000000" w:rsidRPr="00000000">
        <w:rPr>
          <w:sz w:val="24"/>
          <w:szCs w:val="24"/>
          <w:rtl w:val="0"/>
        </w:rPr>
        <w:t xml:space="preserve">???somehow analyze data to determine energy levels????</w:t>
      </w:r>
    </w:p>
    <w:p w:rsidR="00000000" w:rsidDel="00000000" w:rsidP="00000000" w:rsidRDefault="00000000" w:rsidRPr="00000000" w14:paraId="0000006C">
      <w:pPr>
        <w:numPr>
          <w:ilvl w:val="0"/>
          <w:numId w:val="1"/>
        </w:numPr>
        <w:ind w:left="720" w:hanging="360"/>
        <w:rPr>
          <w:sz w:val="24"/>
          <w:szCs w:val="24"/>
        </w:rPr>
      </w:pPr>
      <w:r w:rsidDel="00000000" w:rsidR="00000000" w:rsidRPr="00000000">
        <w:rPr>
          <w:sz w:val="24"/>
          <w:szCs w:val="24"/>
          <w:rtl w:val="0"/>
        </w:rPr>
        <w:t xml:space="preserve">Compare energy levels </w:t>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Tell user which protein structure is more likely based on energy level</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del w:author="Brad Lee" w:id="1" w:date="2020-03-07T20:07:41Z">
        <w:commentRangeStart w:id="4"/>
        <w:r w:rsidDel="00000000" w:rsidR="00000000" w:rsidRPr="00000000">
          <w:rPr>
            <w:sz w:val="24"/>
            <w:szCs w:val="24"/>
            <w:rtl w:val="0"/>
          </w:rPr>
          <w:delText xml:space="preserve">I was thinking about what Koehl said during discussion. Like how we need to know energy levels of individual protein structure then compare the two energy from sequences. We also need to know if the energies are accurate due to the sequences that match structure or because of errors everywhere</w:delText>
        </w:r>
      </w:del>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rtl w:val="0"/>
        </w:rPr>
      </w:r>
    </w:p>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(Page Break)</w:t>
      </w:r>
    </w:p>
    <w:p w:rsidR="00000000" w:rsidDel="00000000" w:rsidP="00000000" w:rsidRDefault="00000000" w:rsidRPr="00000000" w14:paraId="00000073">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ind w:firstLine="720"/>
        <w:rPr>
          <w:sz w:val="24"/>
          <w:szCs w:val="24"/>
        </w:rPr>
      </w:pPr>
      <w:r w:rsidDel="00000000" w:rsidR="00000000" w:rsidRPr="00000000">
        <w:rPr>
          <w:sz w:val="24"/>
          <w:szCs w:val="24"/>
          <w:rtl w:val="0"/>
        </w:rPr>
        <w:t xml:space="preserve">The energy score of structure #1 was </w:t>
      </w:r>
      <m:oMath>
        <m:r>
          <w:rPr>
            <w:sz w:val="24"/>
            <w:szCs w:val="24"/>
          </w:rPr>
          <m:t xml:space="preserve">8.1</m:t>
        </m:r>
        <m:sSup>
          <m:sSupPr>
            <m:ctrlPr>
              <w:rPr>
                <w:sz w:val="24"/>
                <w:szCs w:val="24"/>
              </w:rPr>
            </m:ctrlPr>
          </m:sSupPr>
          <m:e>
            <m:r>
              <w:rPr>
                <w:sz w:val="24"/>
                <w:szCs w:val="24"/>
              </w:rPr>
              <m:t xml:space="preserve">e</m:t>
            </m:r>
          </m:e>
          <m:sup>
            <m:r>
              <w:rPr>
                <w:sz w:val="24"/>
                <w:szCs w:val="24"/>
              </w:rPr>
              <m:t xml:space="preserve">9</m:t>
            </m:r>
          </m:sup>
        </m:sSup>
        <m:r>
          <w:rPr>
            <w:sz w:val="24"/>
            <w:szCs w:val="24"/>
          </w:rPr>
          <m:t xml:space="preserve"> kcal/mol</m:t>
        </m:r>
      </m:oMath>
      <w:r w:rsidDel="00000000" w:rsidR="00000000" w:rsidRPr="00000000">
        <w:rPr>
          <w:sz w:val="24"/>
          <w:szCs w:val="24"/>
          <w:rtl w:val="0"/>
        </w:rPr>
        <w:t xml:space="preserve">, while conformation #2 was</w:t>
      </w:r>
      <m:oMath>
        <m:r>
          <w:rPr>
            <w:sz w:val="24"/>
            <w:szCs w:val="24"/>
          </w:rPr>
          <m:t xml:space="preserve">1.7</m:t>
        </m:r>
        <m:sSup>
          <m:sSupPr>
            <m:ctrlPr>
              <w:rPr>
                <w:sz w:val="24"/>
                <w:szCs w:val="24"/>
              </w:rPr>
            </m:ctrlPr>
          </m:sSupPr>
          <m:e>
            <m:r>
              <w:rPr>
                <w:sz w:val="24"/>
                <w:szCs w:val="24"/>
              </w:rPr>
              <m:t xml:space="preserve">e</m:t>
            </m:r>
          </m:e>
          <m:sup>
            <m:r>
              <w:rPr>
                <w:sz w:val="24"/>
                <w:szCs w:val="24"/>
              </w:rPr>
              <m:t xml:space="preserve">6</m:t>
            </m:r>
          </m:sup>
        </m:sSup>
        <m:r>
          <w:rPr>
            <w:sz w:val="24"/>
            <w:szCs w:val="24"/>
          </w:rPr>
          <m:t xml:space="preserve"> kcal/mol</m:t>
        </m:r>
      </m:oMath>
      <w:r w:rsidDel="00000000" w:rsidR="00000000" w:rsidRPr="00000000">
        <w:rPr>
          <w:sz w:val="24"/>
          <w:szCs w:val="24"/>
          <w:rtl w:val="0"/>
        </w:rPr>
        <w:t xml:space="preserve">. There was a significant difference in the energy scores between both protein conformations. structure #2 energy score is lower and is the more likely conformation because of thermodynamic reasons.</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Both conformations of the protein had an average energy score difference ~10 Mcal/mol; however, from amino acid 66 to 69, there was a significant difference. A subarray range of five residues was used to discover the local energy scores.</w:t>
      </w:r>
    </w:p>
    <w:p w:rsidR="00000000" w:rsidDel="00000000" w:rsidP="00000000" w:rsidRDefault="00000000" w:rsidRPr="00000000" w14:paraId="00000078">
      <w:pPr>
        <w:ind w:left="0" w:firstLine="0"/>
        <w:rPr>
          <w:sz w:val="24"/>
          <w:szCs w:val="24"/>
        </w:rPr>
      </w:pPr>
      <w:r w:rsidDel="00000000" w:rsidR="00000000" w:rsidRPr="00000000">
        <w:rPr>
          <w:sz w:val="24"/>
          <w:szCs w:val="24"/>
        </w:rPr>
        <w:drawing>
          <wp:inline distB="114300" distT="114300" distL="114300" distR="114300">
            <wp:extent cx="5436149" cy="3052763"/>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36149" cy="3052763"/>
                    </a:xfrm>
                    <a:prstGeom prst="rect"/>
                    <a:ln/>
                  </pic:spPr>
                </pic:pic>
              </a:graphicData>
            </a:graphic>
          </wp:inline>
        </w:drawing>
      </w:r>
      <w:r w:rsidDel="00000000" w:rsidR="00000000" w:rsidRPr="00000000">
        <w:rPr>
          <w:sz w:val="24"/>
          <w:szCs w:val="24"/>
          <w:rtl w:val="0"/>
        </w:rPr>
        <w:t xml:space="preserve">Fig 4.1</w:t>
      </w:r>
    </w:p>
    <w:p w:rsidR="00000000" w:rsidDel="00000000" w:rsidP="00000000" w:rsidRDefault="00000000" w:rsidRPr="00000000" w14:paraId="00000079">
      <w:pPr>
        <w:ind w:left="0" w:firstLine="0"/>
        <w:rPr>
          <w:sz w:val="24"/>
          <w:szCs w:val="24"/>
        </w:rPr>
      </w:pPr>
      <w:r w:rsidDel="00000000" w:rsidR="00000000" w:rsidRPr="00000000">
        <w:rPr>
          <w:sz w:val="24"/>
          <w:szCs w:val="24"/>
        </w:rPr>
        <w:drawing>
          <wp:inline distB="114300" distT="114300" distL="114300" distR="114300">
            <wp:extent cx="4432425" cy="2490788"/>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32425" cy="2490788"/>
                    </a:xfrm>
                    <a:prstGeom prst="rect"/>
                    <a:ln/>
                  </pic:spPr>
                </pic:pic>
              </a:graphicData>
            </a:graphic>
          </wp:inline>
        </w:drawing>
      </w:r>
      <w:r w:rsidDel="00000000" w:rsidR="00000000" w:rsidRPr="00000000">
        <w:rPr>
          <w:sz w:val="24"/>
          <w:szCs w:val="24"/>
          <w:rtl w:val="0"/>
        </w:rPr>
        <w:t xml:space="preserve">                       Fig 4.2</w:t>
      </w:r>
    </w:p>
    <w:p w:rsidR="00000000" w:rsidDel="00000000" w:rsidP="00000000" w:rsidRDefault="00000000" w:rsidRPr="00000000" w14:paraId="0000007A">
      <w:pPr>
        <w:jc w:val="center"/>
        <w:rPr>
          <w:sz w:val="24"/>
          <w:szCs w:val="24"/>
        </w:rPr>
      </w:pPr>
      <w:r w:rsidDel="00000000" w:rsidR="00000000" w:rsidRPr="00000000">
        <w:rPr>
          <w:rtl w:val="0"/>
        </w:rPr>
      </w:r>
    </w:p>
    <w:p w:rsidR="00000000" w:rsidDel="00000000" w:rsidP="00000000" w:rsidRDefault="00000000" w:rsidRPr="00000000" w14:paraId="0000007B">
      <w:pPr>
        <w:jc w:val="center"/>
        <w:rPr>
          <w:sz w:val="24"/>
          <w:szCs w:val="24"/>
        </w:rPr>
      </w:pP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sz w:val="24"/>
          <w:szCs w:val="24"/>
          <w:rtl w:val="0"/>
        </w:rPr>
        <w:t xml:space="preserve">(Image of Protein Structure #1 and #2 superimposed)</w:t>
      </w:r>
    </w:p>
    <w:p w:rsidR="00000000" w:rsidDel="00000000" w:rsidP="00000000" w:rsidRDefault="00000000" w:rsidRPr="00000000" w14:paraId="0000007D">
      <w:pPr>
        <w:spacing w:after="240" w:before="24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The Lennard-Jones potential and electrostatic energy calculations are in a nested loop, thus the time complexity of the algorithm is theorized as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Running the protein energy scoring algorithm on randomly generated protein chains of </w:t>
      </w:r>
      <m:oMath>
        <m:r>
          <w:rPr>
            <w:sz w:val="24"/>
            <w:szCs w:val="24"/>
          </w:rPr>
          <m:t xml:space="preserve">N</m:t>
        </m:r>
      </m:oMath>
      <w:r w:rsidDel="00000000" w:rsidR="00000000" w:rsidRPr="00000000">
        <w:rPr>
          <w:sz w:val="24"/>
          <w:szCs w:val="24"/>
          <w:rtl w:val="0"/>
        </w:rPr>
        <w:t xml:space="preserve"> length up to </w:t>
      </w:r>
      <m:oMath>
        <m:r>
          <w:rPr>
            <w:sz w:val="24"/>
            <w:szCs w:val="24"/>
          </w:rPr>
          <m:t xml:space="preserve">N=200</m:t>
        </m:r>
      </m:oMath>
      <w:r w:rsidDel="00000000" w:rsidR="00000000" w:rsidRPr="00000000">
        <w:rPr>
          <w:sz w:val="24"/>
          <w:szCs w:val="24"/>
          <w:rtl w:val="0"/>
        </w:rPr>
        <w:t xml:space="preserve"> confirms that the algorithm runs at a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speed.</w:t>
      </w:r>
    </w:p>
    <w:p w:rsidR="00000000" w:rsidDel="00000000" w:rsidP="00000000" w:rsidRDefault="00000000" w:rsidRPr="00000000" w14:paraId="0000007F">
      <w:pPr>
        <w:ind w:left="0" w:firstLine="0"/>
        <w:rPr>
          <w:sz w:val="24"/>
          <w:szCs w:val="24"/>
        </w:rPr>
      </w:pPr>
      <w:del w:author="Brad Lee" w:id="2" w:date="2020-03-07T21:29:46Z">
        <w:r w:rsidDel="00000000" w:rsidR="00000000" w:rsidRPr="00000000">
          <w:rPr>
            <w:sz w:val="24"/>
            <w:szCs w:val="24"/>
          </w:rPr>
          <w:drawing>
            <wp:inline distB="114300" distT="114300" distL="114300" distR="114300">
              <wp:extent cx="5943600" cy="37719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771900"/>
                      </a:xfrm>
                      <a:prstGeom prst="rect"/>
                      <a:ln/>
                    </pic:spPr>
                  </pic:pic>
                </a:graphicData>
              </a:graphic>
            </wp:inline>
          </w:drawing>
        </w:r>
      </w:del>
      <w:r w:rsidDel="00000000" w:rsidR="00000000" w:rsidRPr="00000000">
        <w:rPr>
          <w:rtl w:val="0"/>
        </w:rPr>
      </w:r>
    </w:p>
    <w:p w:rsidR="00000000" w:rsidDel="00000000" w:rsidP="00000000" w:rsidRDefault="00000000" w:rsidRPr="00000000" w14:paraId="00000080">
      <w:pPr>
        <w:ind w:left="0" w:firstLine="0"/>
        <w:rPr>
          <w:sz w:val="24"/>
          <w:szCs w:val="24"/>
        </w:rPr>
      </w:pPr>
      <w:ins w:author="Brad Lee" w:id="3" w:date="2020-03-07T21:29:50Z">
        <w:r w:rsidDel="00000000" w:rsidR="00000000" w:rsidRPr="00000000">
          <w:rPr>
            <w:sz w:val="24"/>
            <w:szCs w:val="24"/>
          </w:rPr>
          <w:drawing>
            <wp:inline distB="114300" distT="114300" distL="114300" distR="114300">
              <wp:extent cx="5943600" cy="33401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340100"/>
                      </a:xfrm>
                      <a:prstGeom prst="rect"/>
                      <a:ln/>
                    </pic:spPr>
                  </pic:pic>
                </a:graphicData>
              </a:graphic>
            </wp:inline>
          </w:drawing>
        </w:r>
      </w:ins>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The program takes around 7 seconds which is quite lengthy. With a sufficiently large amount of possible protein topologies for a single protein that need to be validated, the script could take a large amount of time to finish. A compiled language such as C would be a better fit.</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u w:val="single"/>
          <w:rtl w:val="0"/>
        </w:rPr>
        <w:t xml:space="preserve">Works Cited</w:t>
      </w:r>
      <w:r w:rsidDel="00000000" w:rsidR="00000000" w:rsidRPr="00000000">
        <w:rPr>
          <w:rtl w:val="0"/>
        </w:rPr>
      </w:r>
    </w:p>
    <w:p w:rsidR="00000000" w:rsidDel="00000000" w:rsidP="00000000" w:rsidRDefault="00000000" w:rsidRPr="00000000" w14:paraId="00000088">
      <w:pPr>
        <w:ind w:left="720"/>
        <w:rPr>
          <w:sz w:val="24"/>
          <w:szCs w:val="24"/>
        </w:rPr>
      </w:pPr>
      <w:r w:rsidDel="00000000" w:rsidR="00000000" w:rsidRPr="00000000">
        <w:rPr>
          <w:rtl w:val="0"/>
        </w:rPr>
      </w:r>
    </w:p>
    <w:p w:rsidR="00000000" w:rsidDel="00000000" w:rsidP="00000000" w:rsidRDefault="00000000" w:rsidRPr="00000000" w14:paraId="00000089">
      <w:pPr>
        <w:ind w:left="720"/>
        <w:rPr>
          <w:sz w:val="24"/>
          <w:szCs w:val="24"/>
        </w:rPr>
      </w:pPr>
      <w:r w:rsidDel="00000000" w:rsidR="00000000" w:rsidRPr="00000000">
        <w:rPr>
          <w:sz w:val="24"/>
          <w:szCs w:val="24"/>
          <w:rtl w:val="0"/>
        </w:rPr>
        <w:t xml:space="preserve">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rsidR="00000000" w:rsidDel="00000000" w:rsidP="00000000" w:rsidRDefault="00000000" w:rsidRPr="00000000" w14:paraId="0000008A">
      <w:pPr>
        <w:ind w:left="72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ind w:left="720"/>
        <w:rPr>
          <w:sz w:val="24"/>
          <w:szCs w:val="24"/>
        </w:rPr>
      </w:pPr>
      <w:r w:rsidDel="00000000" w:rsidR="00000000" w:rsidRPr="00000000">
        <w:rPr>
          <w:sz w:val="24"/>
          <w:szCs w:val="24"/>
          <w:rtl w:val="0"/>
        </w:rPr>
        <w:t xml:space="preserve">Maiorov and Abagyan, 1998 V. Maiorov, R. Abagyan Energy strain in three-dimensional protein structures Fold. Des., 3 (1998), pp. 259-269 </w:t>
      </w:r>
      <w:hyperlink r:id="rId15">
        <w:r w:rsidDel="00000000" w:rsidR="00000000" w:rsidRPr="00000000">
          <w:rPr>
            <w:sz w:val="24"/>
            <w:szCs w:val="24"/>
            <w:u w:val="single"/>
            <w:rtl w:val="0"/>
          </w:rPr>
          <w:t xml:space="preserve">https://www.sciencedirect.com/science/article/pii/S1359027898000376</w:t>
        </w:r>
      </w:hyperlink>
      <w:r w:rsidDel="00000000" w:rsidR="00000000" w:rsidRPr="00000000">
        <w:rPr>
          <w:rtl w:val="0"/>
        </w:rPr>
      </w:r>
    </w:p>
    <w:p w:rsidR="00000000" w:rsidDel="00000000" w:rsidP="00000000" w:rsidRDefault="00000000" w:rsidRPr="00000000" w14:paraId="0000008C">
      <w:pPr>
        <w:ind w:left="720"/>
        <w:rPr>
          <w:sz w:val="24"/>
          <w:szCs w:val="24"/>
        </w:rPr>
      </w:pPr>
      <w:r w:rsidDel="00000000" w:rsidR="00000000" w:rsidRPr="00000000">
        <w:rPr>
          <w:rtl w:val="0"/>
        </w:rPr>
      </w:r>
    </w:p>
    <w:p w:rsidR="00000000" w:rsidDel="00000000" w:rsidP="00000000" w:rsidRDefault="00000000" w:rsidRPr="00000000" w14:paraId="0000008D">
      <w:pPr>
        <w:ind w:left="720"/>
        <w:rPr>
          <w:sz w:val="24"/>
          <w:szCs w:val="24"/>
        </w:rPr>
      </w:pPr>
      <w:r w:rsidDel="00000000" w:rsidR="00000000" w:rsidRPr="00000000">
        <w:rPr>
          <w:sz w:val="24"/>
          <w:szCs w:val="24"/>
          <w:highlight w:val="white"/>
          <w:rtl w:val="0"/>
        </w:rPr>
        <w:t xml:space="preserve">UCSF Chimera--a visualization system for exploratory research and analysis. Pettersen EF, Goddard TD, Huang CC, Couch GS, Greenblatt DM, Meng EC, Ferrin TE. J Comput Chem. 2004 Oct;25(13):1605-12.</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Chang, Raymond. </w:t>
      </w:r>
      <w:r w:rsidDel="00000000" w:rsidR="00000000" w:rsidRPr="00000000">
        <w:rPr>
          <w:i w:val="1"/>
          <w:sz w:val="24"/>
          <w:szCs w:val="24"/>
          <w:rtl w:val="0"/>
        </w:rPr>
        <w:t xml:space="preserve">Physical Chemistry for the Biosciences.</w:t>
      </w:r>
      <w:r w:rsidDel="00000000" w:rsidR="00000000" w:rsidRPr="00000000">
        <w:rPr>
          <w:sz w:val="24"/>
          <w:szCs w:val="24"/>
          <w:rtl w:val="0"/>
        </w:rPr>
        <w:t xml:space="preserve">Sausalito, CA. University Science Books, 2005. (498-500) </w:t>
      </w:r>
    </w:p>
    <w:p w:rsidR="00000000" w:rsidDel="00000000" w:rsidP="00000000" w:rsidRDefault="00000000" w:rsidRPr="00000000" w14:paraId="00000090">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Lee" w:id="4" w:date="2020-03-07T20:07:38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did that. See the structure comparison in the results section. Take note of the areas with a high difference.</w:t>
      </w:r>
    </w:p>
  </w:comment>
  <w:comment w:author="Kimberly Kwan" w:id="0" w:date="2020-03-06T01:44:01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back to this part KIM</w:t>
      </w:r>
    </w:p>
  </w:comment>
  <w:comment w:author="Kimberly Kwan" w:id="1" w:date="2020-03-05T23:08:45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to improve upon the results and maybe discussion</w:t>
      </w:r>
    </w:p>
  </w:comment>
  <w:comment w:author="Brad Lee" w:id="2" w:date="2020-03-06T18:49:00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Koehl said he would prefer a flow chart to understand the code</w:t>
      </w:r>
    </w:p>
  </w:comment>
  <w:comment w:author="Brad Lee" w:id="3" w:date="2020-03-07T20:05:53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flow chart to show how the program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yperlink" Target="https://www.sciencedirect.com/science/article/pii/S1359027898000376" TargetMode="External"/><Relationship Id="rId1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UC-Davis-ECS-129-Project/Protein-Internal-Energy"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